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873D4" w:rsidP="00591099" w:rsidRDefault="007873D4" w14:paraId="7AB6AEE0" w14:textId="77777777">
      <w:pPr>
        <w:pStyle w:val="Title"/>
        <w:spacing w:line="360" w:lineRule="auto"/>
        <w:rPr>
          <w:rFonts w:hint="eastAsia"/>
        </w:rPr>
      </w:pPr>
    </w:p>
    <w:p w:rsidR="007873D4" w:rsidP="00591099" w:rsidRDefault="007873D4" w14:paraId="4D5FB96A" w14:textId="77777777">
      <w:pPr>
        <w:pStyle w:val="Title"/>
        <w:spacing w:line="360" w:lineRule="auto"/>
        <w:rPr>
          <w:rFonts w:hint="eastAsia"/>
        </w:rPr>
      </w:pPr>
    </w:p>
    <w:p w:rsidR="007873D4" w:rsidP="00591099" w:rsidRDefault="007873D4" w14:paraId="6C590307" w14:textId="77777777">
      <w:pPr>
        <w:pStyle w:val="Title"/>
        <w:spacing w:line="360" w:lineRule="auto"/>
        <w:rPr>
          <w:rFonts w:hint="eastAsia"/>
        </w:rPr>
      </w:pPr>
    </w:p>
    <w:p w:rsidR="004D0F59" w:rsidP="004D0F59" w:rsidRDefault="004D0F59" w14:paraId="70E3FA6E" w14:textId="35AE5D3F">
      <w:pPr>
        <w:pStyle w:val="Title"/>
        <w:spacing w:line="360" w:lineRule="auto"/>
        <w:rPr>
          <w:rFonts w:hint="eastAsia"/>
        </w:rPr>
      </w:pPr>
      <w:r>
        <w:t xml:space="preserve">Project </w:t>
      </w:r>
      <w:r w:rsidR="00725CA7">
        <w:t>Cloud</w:t>
      </w:r>
      <w:r>
        <w:br/>
      </w:r>
      <w:r w:rsidRPr="18000838">
        <w:rPr>
          <w:sz w:val="32"/>
          <w:szCs w:val="32"/>
        </w:rPr>
        <w:t xml:space="preserve">Cycle </w:t>
      </w:r>
      <w:r w:rsidR="00102160">
        <w:rPr>
          <w:sz w:val="32"/>
          <w:szCs w:val="32"/>
        </w:rPr>
        <w:t>2</w:t>
      </w:r>
      <w:r w:rsidRPr="18000838">
        <w:rPr>
          <w:sz w:val="32"/>
          <w:szCs w:val="32"/>
        </w:rPr>
        <w:t xml:space="preserve"> Report</w:t>
      </w:r>
      <w:r>
        <w:br/>
      </w:r>
    </w:p>
    <w:p w:rsidRPr="00960177" w:rsidR="00960177" w:rsidP="00591099" w:rsidRDefault="00960177" w14:paraId="35EB5558" w14:textId="77777777">
      <w:pPr>
        <w:spacing w:line="360" w:lineRule="auto"/>
      </w:pPr>
    </w:p>
    <w:p w:rsidR="00960177" w:rsidP="00591099" w:rsidRDefault="00960177" w14:paraId="7C262F02" w14:textId="77777777">
      <w:pPr>
        <w:pStyle w:val="Subtitle"/>
        <w:spacing w:line="360" w:lineRule="auto"/>
      </w:pPr>
      <w:proofErr w:type="gramStart"/>
      <w:r>
        <w:t>B</w:t>
      </w:r>
      <w:r w:rsidR="00D130F7">
        <w:t>y</w:t>
      </w:r>
      <w:proofErr w:type="gramEnd"/>
    </w:p>
    <w:p w:rsidR="00960177" w:rsidP="00591099" w:rsidRDefault="00725CA7" w14:paraId="2D724CDF" w14:textId="1A8512FD">
      <w:pPr>
        <w:pStyle w:val="Subtitle"/>
        <w:spacing w:line="360" w:lineRule="auto"/>
      </w:pPr>
      <w:r>
        <w:t>Jackson Gray</w:t>
      </w:r>
    </w:p>
    <w:p w:rsidR="00960177" w:rsidP="00F64605" w:rsidRDefault="00725CA7" w14:paraId="36775990" w14:textId="290F47A9">
      <w:pPr>
        <w:spacing w:line="360" w:lineRule="auto"/>
        <w:jc w:val="center"/>
      </w:pPr>
      <w:r>
        <w:t>Carnell Greenfield</w:t>
      </w:r>
    </w:p>
    <w:p w:rsidR="00960177" w:rsidP="00475149" w:rsidRDefault="00725CA7" w14:paraId="5AB71C50" w14:textId="2141159C">
      <w:pPr>
        <w:spacing w:line="360" w:lineRule="auto"/>
        <w:jc w:val="center"/>
      </w:pPr>
      <w:r>
        <w:t>Jaden Jefferson</w:t>
      </w:r>
    </w:p>
    <w:p w:rsidR="00725CA7" w:rsidP="00475149" w:rsidRDefault="00725CA7" w14:paraId="29BCB691" w14:textId="0C5A437A">
      <w:pPr>
        <w:spacing w:line="360" w:lineRule="auto"/>
        <w:jc w:val="center"/>
      </w:pPr>
      <w:r>
        <w:t>Nick Miller</w:t>
      </w:r>
    </w:p>
    <w:p w:rsidR="00725CA7" w:rsidP="00475149" w:rsidRDefault="00725CA7" w14:paraId="6468723C" w14:textId="3D70E6D8">
      <w:pPr>
        <w:spacing w:line="360" w:lineRule="auto"/>
        <w:jc w:val="center"/>
      </w:pPr>
      <w:r>
        <w:t>Kelly Payne</w:t>
      </w:r>
    </w:p>
    <w:p w:rsidR="00960177" w:rsidP="00591099" w:rsidRDefault="00960177" w14:paraId="3DC60BAB" w14:textId="77777777">
      <w:pPr>
        <w:spacing w:line="360" w:lineRule="auto"/>
      </w:pPr>
    </w:p>
    <w:p w:rsidR="00960177" w:rsidP="00591099" w:rsidRDefault="00960177" w14:paraId="71BA7A75" w14:textId="77777777">
      <w:pPr>
        <w:spacing w:line="360" w:lineRule="auto"/>
      </w:pPr>
    </w:p>
    <w:p w:rsidR="00960177" w:rsidP="00591099" w:rsidRDefault="00960177" w14:paraId="19F8C475" w14:textId="77777777">
      <w:pPr>
        <w:spacing w:line="360" w:lineRule="auto"/>
      </w:pPr>
    </w:p>
    <w:p w:rsidR="00960177" w:rsidP="00591099" w:rsidRDefault="00960177" w14:paraId="779569FB" w14:textId="77777777">
      <w:pPr>
        <w:spacing w:line="360" w:lineRule="auto"/>
      </w:pPr>
    </w:p>
    <w:p w:rsidR="00960177" w:rsidP="00591099" w:rsidRDefault="00960177" w14:paraId="7BA5B607" w14:textId="77777777">
      <w:pPr>
        <w:spacing w:line="360" w:lineRule="auto"/>
      </w:pPr>
    </w:p>
    <w:p w:rsidR="00960177" w:rsidP="00591099" w:rsidRDefault="00960177" w14:paraId="40085C19" w14:textId="6FC8AF84">
      <w:pPr>
        <w:spacing w:line="360" w:lineRule="auto"/>
        <w:jc w:val="center"/>
      </w:pPr>
      <w:r>
        <w:t>Submitted in partial fulfillment of the requirements for</w:t>
      </w:r>
      <w:r>
        <w:br/>
      </w:r>
      <w:r w:rsidR="00F7721D">
        <w:t>CPSC 4176</w:t>
      </w:r>
      <w:r>
        <w:t xml:space="preserve"> Senior </w:t>
      </w:r>
      <w:r w:rsidR="00F7721D">
        <w:t>Software Engineering Projects</w:t>
      </w:r>
      <w:r>
        <w:br/>
      </w:r>
      <w:r>
        <w:t xml:space="preserve">to </w:t>
      </w:r>
      <w:r w:rsidR="00D378C0">
        <w:t xml:space="preserve">TSYS School of Computer Science, </w:t>
      </w:r>
      <w:r>
        <w:br/>
      </w:r>
      <w:r w:rsidR="00D378C0">
        <w:t>Columbus State</w:t>
      </w:r>
      <w:r>
        <w:t xml:space="preserve"> University</w:t>
      </w:r>
    </w:p>
    <w:p w:rsidRPr="00960177" w:rsidR="00960177" w:rsidP="00591099" w:rsidRDefault="00667514" w14:paraId="10ED9B9D" w14:textId="6D9F8A4A">
      <w:pPr>
        <w:spacing w:line="360" w:lineRule="auto"/>
        <w:jc w:val="center"/>
      </w:pPr>
      <w:r>
        <w:t>March</w:t>
      </w:r>
      <w:r w:rsidR="65FB234A">
        <w:t xml:space="preserve"> </w:t>
      </w:r>
      <w:r w:rsidR="00102160">
        <w:t>30</w:t>
      </w:r>
      <w:r w:rsidR="65FB234A">
        <w:t xml:space="preserve">, </w:t>
      </w:r>
      <w:r w:rsidR="0606B608">
        <w:t>202</w:t>
      </w:r>
      <w:r w:rsidR="568A1E2E">
        <w:t>5</w:t>
      </w:r>
    </w:p>
    <w:p w:rsidRPr="00960177" w:rsidR="00960177" w:rsidP="00591099" w:rsidRDefault="00960177" w14:paraId="1C1C31D2" w14:textId="77777777">
      <w:pPr>
        <w:spacing w:line="360" w:lineRule="auto"/>
      </w:pPr>
    </w:p>
    <w:p w:rsidR="00A75652" w:rsidP="00A75652" w:rsidRDefault="00A75652" w14:paraId="47A3707F" w14:textId="46EE7019">
      <w:pPr>
        <w:pStyle w:val="Subtitle"/>
        <w:spacing w:line="360" w:lineRule="auto"/>
      </w:pPr>
      <w:r>
        <w:t>Sponsored by</w:t>
      </w:r>
    </w:p>
    <w:p w:rsidR="007873D4" w:rsidP="00A75652" w:rsidRDefault="00725CA7" w14:paraId="0B091865" w14:textId="366E53E8">
      <w:pPr>
        <w:pStyle w:val="Subtitle"/>
        <w:spacing w:line="360" w:lineRule="auto"/>
      </w:pPr>
      <w:r>
        <w:t>Dr. Zhou</w:t>
      </w:r>
    </w:p>
    <w:p w:rsidR="007873D4" w:rsidP="00A75652" w:rsidRDefault="00A75652" w14:paraId="07AF199A" w14:textId="1E486106">
      <w:pPr>
        <w:pStyle w:val="Subtitle"/>
        <w:spacing w:line="360" w:lineRule="auto"/>
        <w:ind w:left="1440" w:firstLine="720"/>
        <w:jc w:val="left"/>
      </w:pPr>
      <w:r>
        <w:t xml:space="preserve">Verified by _____________________on </w:t>
      </w:r>
      <w:proofErr w:type="gramStart"/>
      <w:r>
        <w:t xml:space="preserve">___ / ___ / </w:t>
      </w:r>
      <w:proofErr w:type="gramEnd"/>
      <w:r>
        <w:t>____</w:t>
      </w:r>
    </w:p>
    <w:p w:rsidRPr="00A75652" w:rsidR="00A75652" w:rsidP="00A75652" w:rsidRDefault="00A75652" w14:paraId="59BEF41A" w14:textId="5101B6D9">
      <w:pPr>
        <w:ind w:left="1440" w:firstLine="720"/>
      </w:pPr>
      <w:r>
        <w:t>Signature_______________________________________</w:t>
      </w:r>
    </w:p>
    <w:bookmarkStart w:name="_Toc1319351906" w:displacedByCustomXml="next" w:id="0"/>
    <w:sdt>
      <w:sdtPr>
        <w:id w:val="1288562079"/>
        <w:docPartObj>
          <w:docPartGallery w:val="Table of Contents"/>
          <w:docPartUnique/>
        </w:docPartObj>
        <w:rPr>
          <w:rFonts w:ascii="Times New Roman" w:hAnsi="Times New Roman" w:eastAsia="ＭＳ Ｐゴシック" w:cs="" w:eastAsiaTheme="minorEastAsia" w:cstheme="minorBidi"/>
          <w:color w:val="auto"/>
          <w:sz w:val="20"/>
          <w:szCs w:val="20"/>
        </w:rPr>
      </w:sdtPr>
      <w:sdtContent>
        <w:p w:rsidR="00463B39" w:rsidP="00591099" w:rsidRDefault="723E45CF" w14:paraId="6375E077" w14:textId="77777777">
          <w:pPr>
            <w:pStyle w:val="Heading1"/>
            <w:numPr>
              <w:ilvl w:val="0"/>
              <w:numId w:val="0"/>
            </w:numPr>
            <w:rPr>
              <w:rFonts w:hint="eastAsia"/>
            </w:rPr>
          </w:pPr>
          <w:r>
            <w:t>Table of Contents</w:t>
          </w:r>
          <w:bookmarkEnd w:id="0"/>
        </w:p>
        <w:p w:rsidR="003A67D8" w:rsidRDefault="003A67D8" w14:paraId="71B09245" w14:textId="684988F8">
          <w:pPr>
            <w:pStyle w:val="TOC1"/>
            <w:rPr>
              <w:rStyle w:val="Hyperlink"/>
              <w:rFonts w:hint="eastAsia" w:asciiTheme="majorHAnsi" w:hAnsiTheme="majorHAnsi" w:eastAsiaTheme="majorEastAsia" w:cstheme="majorBidi"/>
              <w:bCs/>
              <w:noProof/>
              <w:sz w:val="32"/>
              <w:szCs w:val="32"/>
              <w:lang w:eastAsia="zh-CN"/>
            </w:rPr>
            <w:pPrChange w:author="Nick Miller [STUDENT]" w:date="2025-02-09T23:03:00Z" w:id="1">
              <w:pPr/>
            </w:pPrChange>
          </w:pPr>
          <w:r>
            <w:fldChar w:fldCharType="begin"/>
          </w:r>
          <w:r w:rsidR="00E316A5">
            <w:instrText>TOC \o "1-3" \z \u \h</w:instrText>
          </w:r>
          <w:r>
            <w:fldChar w:fldCharType="separate"/>
          </w:r>
          <w:r w:rsidR="47077799">
            <w:fldChar w:fldCharType="begin"/>
          </w:r>
          <w:r w:rsidR="47077799">
            <w:instrText>HYPERLINK \l "_Toc1319351906" \h</w:instrText>
          </w:r>
          <w:r w:rsidR="47077799">
            <w:fldChar w:fldCharType="separate"/>
          </w:r>
          <w:r w:rsidRPr="47077799" w:rsidR="47077799">
            <w:rPr>
              <w:rStyle w:val="Hyperlink"/>
            </w:rPr>
            <w:t>Table of Contents</w:t>
          </w:r>
          <w:r w:rsidR="00E316A5">
            <w:tab/>
          </w:r>
          <w:r w:rsidR="00E316A5">
            <w:fldChar w:fldCharType="begin"/>
          </w:r>
          <w:r w:rsidR="00E316A5">
            <w:instrText>PAGEREF _Toc1319351906 \h</w:instrText>
          </w:r>
          <w:r w:rsidR="00E316A5">
            <w:fldChar w:fldCharType="separate"/>
          </w:r>
          <w:r w:rsidRPr="47077799" w:rsidR="47077799">
            <w:rPr>
              <w:rStyle w:val="Hyperlink"/>
            </w:rPr>
            <w:t>1</w:t>
          </w:r>
          <w:r w:rsidR="00E316A5">
            <w:fldChar w:fldCharType="end"/>
          </w:r>
          <w:r w:rsidR="47077799">
            <w:fldChar w:fldCharType="end"/>
          </w:r>
        </w:p>
        <w:p w:rsidR="003A67D8" w:rsidRDefault="47077799" w14:paraId="1DE8433A" w14:textId="19608110">
          <w:pPr>
            <w:pStyle w:val="TOC1"/>
            <w:tabs>
              <w:tab w:val="left" w:pos="390"/>
            </w:tabs>
            <w:rPr>
              <w:rStyle w:val="Hyperlink"/>
              <w:noProof/>
              <w:lang w:eastAsia="zh-CN"/>
            </w:rPr>
            <w:pPrChange w:author="Nick Miller [STUDENT]" w:date="2025-02-09T23:03:00Z" w:id="2">
              <w:pPr/>
            </w:pPrChange>
          </w:pPr>
          <w:r>
            <w:fldChar w:fldCharType="begin"/>
          </w:r>
          <w:r>
            <w:instrText>HYPERLINK \l "_Toc2100682240" \h</w:instrText>
          </w:r>
          <w:r>
            <w:fldChar w:fldCharType="separate"/>
          </w:r>
          <w:r w:rsidRPr="47077799">
            <w:rPr>
              <w:rStyle w:val="Hyperlink"/>
            </w:rPr>
            <w:t>1</w:t>
          </w:r>
          <w:r w:rsidR="003A67D8">
            <w:tab/>
          </w:r>
          <w:r w:rsidRPr="47077799">
            <w:rPr>
              <w:rStyle w:val="Hyperlink"/>
            </w:rPr>
            <w:t>Executive Summary</w:t>
          </w:r>
          <w:r w:rsidR="003A67D8">
            <w:tab/>
          </w:r>
          <w:r w:rsidR="003A67D8">
            <w:fldChar w:fldCharType="begin"/>
          </w:r>
          <w:r w:rsidR="003A67D8">
            <w:instrText>PAGEREF _Toc2100682240 \h</w:instrText>
          </w:r>
          <w:r w:rsidR="003A67D8">
            <w:fldChar w:fldCharType="separate"/>
          </w:r>
          <w:r w:rsidRPr="47077799">
            <w:rPr>
              <w:rStyle w:val="Hyperlink"/>
            </w:rPr>
            <w:t>2</w:t>
          </w:r>
          <w:r w:rsidR="003A67D8">
            <w:fldChar w:fldCharType="end"/>
          </w:r>
          <w:r>
            <w:fldChar w:fldCharType="end"/>
          </w:r>
        </w:p>
        <w:p w:rsidR="003A67D8" w:rsidRDefault="47077799" w14:paraId="7267B9BF" w14:textId="5D0B4ACB">
          <w:pPr>
            <w:pStyle w:val="TOC1"/>
            <w:tabs>
              <w:tab w:val="left" w:pos="390"/>
            </w:tabs>
            <w:rPr>
              <w:rStyle w:val="Hyperlink"/>
              <w:noProof/>
              <w:lang w:eastAsia="zh-CN"/>
            </w:rPr>
            <w:pPrChange w:author="Nick Miller [STUDENT]" w:date="2025-02-09T23:03:00Z" w:id="3">
              <w:pPr/>
            </w:pPrChange>
          </w:pPr>
          <w:r>
            <w:fldChar w:fldCharType="begin"/>
          </w:r>
          <w:r>
            <w:instrText>HYPERLINK \l "_Toc1531320783" \h</w:instrText>
          </w:r>
          <w:r>
            <w:fldChar w:fldCharType="separate"/>
          </w:r>
          <w:r w:rsidRPr="47077799">
            <w:rPr>
              <w:rStyle w:val="Hyperlink"/>
            </w:rPr>
            <w:t>2</w:t>
          </w:r>
          <w:r w:rsidR="003A67D8">
            <w:tab/>
          </w:r>
          <w:r w:rsidRPr="47077799">
            <w:rPr>
              <w:rStyle w:val="Hyperlink"/>
            </w:rPr>
            <w:t>Project Introduction</w:t>
          </w:r>
          <w:r w:rsidR="003A67D8">
            <w:tab/>
          </w:r>
          <w:r w:rsidR="003A67D8">
            <w:fldChar w:fldCharType="begin"/>
          </w:r>
          <w:r w:rsidR="003A67D8">
            <w:instrText>PAGEREF _Toc1531320783 \h</w:instrText>
          </w:r>
          <w:r w:rsidR="003A67D8">
            <w:fldChar w:fldCharType="separate"/>
          </w:r>
          <w:r w:rsidRPr="47077799">
            <w:rPr>
              <w:rStyle w:val="Hyperlink"/>
            </w:rPr>
            <w:t>3</w:t>
          </w:r>
          <w:r w:rsidR="003A67D8">
            <w:fldChar w:fldCharType="end"/>
          </w:r>
          <w:r>
            <w:fldChar w:fldCharType="end"/>
          </w:r>
        </w:p>
        <w:p w:rsidR="003A67D8" w:rsidRDefault="47077799" w14:paraId="104DBEA3" w14:textId="38CF38D9">
          <w:pPr>
            <w:pStyle w:val="TOC2"/>
            <w:tabs>
              <w:tab w:val="left" w:pos="600"/>
            </w:tabs>
            <w:rPr>
              <w:rStyle w:val="Hyperlink"/>
              <w:b/>
              <w:noProof/>
              <w:lang w:eastAsia="zh-CN"/>
            </w:rPr>
            <w:pPrChange w:author="Nick Miller [STUDENT]" w:date="2025-02-09T23:03:00Z" w:id="4">
              <w:pPr/>
            </w:pPrChange>
          </w:pPr>
          <w:r>
            <w:fldChar w:fldCharType="begin"/>
          </w:r>
          <w:r>
            <w:instrText>HYPERLINK \l "_Toc1596999530" \h</w:instrText>
          </w:r>
          <w:r>
            <w:fldChar w:fldCharType="separate"/>
          </w:r>
          <w:r w:rsidRPr="47077799">
            <w:rPr>
              <w:rStyle w:val="Hyperlink"/>
            </w:rPr>
            <w:t>2.1</w:t>
          </w:r>
          <w:r w:rsidR="003A67D8">
            <w:tab/>
          </w:r>
          <w:r w:rsidRPr="47077799">
            <w:rPr>
              <w:rStyle w:val="Hyperlink"/>
            </w:rPr>
            <w:t>Previous Development</w:t>
          </w:r>
          <w:r w:rsidR="003A67D8">
            <w:tab/>
          </w:r>
          <w:r w:rsidR="003A67D8">
            <w:fldChar w:fldCharType="begin"/>
          </w:r>
          <w:r w:rsidR="003A67D8">
            <w:instrText>PAGEREF _Toc1596999530 \h</w:instrText>
          </w:r>
          <w:r w:rsidR="003A67D8">
            <w:fldChar w:fldCharType="separate"/>
          </w:r>
          <w:r w:rsidRPr="47077799">
            <w:rPr>
              <w:rStyle w:val="Hyperlink"/>
            </w:rPr>
            <w:t>4</w:t>
          </w:r>
          <w:r w:rsidR="003A67D8">
            <w:fldChar w:fldCharType="end"/>
          </w:r>
          <w:r>
            <w:fldChar w:fldCharType="end"/>
          </w:r>
        </w:p>
        <w:p w:rsidR="003A67D8" w:rsidP="47077799" w:rsidRDefault="47077799" w14:paraId="11973C93" w14:textId="6BB91651">
          <w:pPr>
            <w:pStyle w:val="TOC2"/>
            <w:tabs>
              <w:tab w:val="clear" w:pos="8630"/>
              <w:tab w:val="right" w:leader="dot" w:pos="8625"/>
            </w:tabs>
            <w:rPr>
              <w:rStyle w:val="Hyperlink"/>
              <w:noProof/>
              <w:lang w:eastAsia="zh-CN"/>
            </w:rPr>
          </w:pPr>
          <w:hyperlink w:anchor="_Toc1712404864">
            <w:r w:rsidRPr="47077799">
              <w:rPr>
                <w:rStyle w:val="Hyperlink"/>
              </w:rPr>
              <w:t>2.2   Intent This Cycle</w:t>
            </w:r>
            <w:r w:rsidR="003A67D8">
              <w:tab/>
            </w:r>
            <w:r w:rsidR="003A67D8">
              <w:fldChar w:fldCharType="begin"/>
            </w:r>
            <w:r w:rsidR="003A67D8">
              <w:instrText>PAGEREF _Toc1712404864 \h</w:instrText>
            </w:r>
            <w:r w:rsidR="003A67D8">
              <w:fldChar w:fldCharType="separate"/>
            </w:r>
            <w:r w:rsidRPr="47077799">
              <w:rPr>
                <w:rStyle w:val="Hyperlink"/>
              </w:rPr>
              <w:t>5</w:t>
            </w:r>
            <w:r w:rsidR="003A67D8">
              <w:fldChar w:fldCharType="end"/>
            </w:r>
          </w:hyperlink>
        </w:p>
        <w:p w:rsidR="003A67D8" w:rsidP="47077799" w:rsidRDefault="47077799" w14:paraId="71FB8035" w14:textId="08DB50C3">
          <w:pPr>
            <w:pStyle w:val="TOC2"/>
            <w:tabs>
              <w:tab w:val="clear" w:pos="8630"/>
              <w:tab w:val="right" w:leader="dot" w:pos="8625"/>
            </w:tabs>
            <w:rPr>
              <w:rStyle w:val="Hyperlink"/>
              <w:noProof/>
              <w:lang w:eastAsia="zh-CN"/>
            </w:rPr>
          </w:pPr>
          <w:hyperlink w:anchor="_Toc1725396819">
            <w:r w:rsidRPr="47077799">
              <w:rPr>
                <w:rStyle w:val="Hyperlink"/>
              </w:rPr>
              <w:t>2.3    Future Work</w:t>
            </w:r>
            <w:r w:rsidR="003A67D8">
              <w:tab/>
            </w:r>
            <w:r w:rsidR="003A67D8">
              <w:fldChar w:fldCharType="begin"/>
            </w:r>
            <w:r w:rsidR="003A67D8">
              <w:instrText>PAGEREF _Toc1725396819 \h</w:instrText>
            </w:r>
            <w:r w:rsidR="003A67D8">
              <w:fldChar w:fldCharType="separate"/>
            </w:r>
            <w:r w:rsidRPr="47077799">
              <w:rPr>
                <w:rStyle w:val="Hyperlink"/>
              </w:rPr>
              <w:t>5</w:t>
            </w:r>
            <w:r w:rsidR="003A67D8">
              <w:fldChar w:fldCharType="end"/>
            </w:r>
          </w:hyperlink>
        </w:p>
        <w:p w:rsidR="003A67D8" w:rsidRDefault="47077799" w14:paraId="587262EB" w14:textId="2F7CDA2F">
          <w:pPr>
            <w:pStyle w:val="TOC1"/>
            <w:tabs>
              <w:tab w:val="left" w:pos="390"/>
            </w:tabs>
            <w:rPr>
              <w:rStyle w:val="Hyperlink"/>
              <w:noProof/>
              <w:szCs w:val="22"/>
              <w:lang w:eastAsia="zh-CN"/>
            </w:rPr>
            <w:pPrChange w:author="Nick Miller [STUDENT]" w:date="2025-02-09T23:03:00Z" w:id="5">
              <w:pPr/>
            </w:pPrChange>
          </w:pPr>
          <w:r>
            <w:fldChar w:fldCharType="begin"/>
          </w:r>
          <w:r>
            <w:instrText>HYPERLINK \l "_Toc868188902" \h</w:instrText>
          </w:r>
          <w:r>
            <w:fldChar w:fldCharType="separate"/>
          </w:r>
          <w:r w:rsidRPr="47077799">
            <w:rPr>
              <w:rStyle w:val="Hyperlink"/>
            </w:rPr>
            <w:t>3</w:t>
          </w:r>
          <w:r w:rsidR="003A67D8">
            <w:tab/>
          </w:r>
          <w:r w:rsidRPr="47077799">
            <w:rPr>
              <w:rStyle w:val="Hyperlink"/>
            </w:rPr>
            <w:t>Requirements / User Stories</w:t>
          </w:r>
          <w:r w:rsidR="003A67D8">
            <w:tab/>
          </w:r>
          <w:r w:rsidR="003A67D8">
            <w:fldChar w:fldCharType="begin"/>
          </w:r>
          <w:r w:rsidR="003A67D8">
            <w:instrText>PAGEREF _Toc868188902 \h</w:instrText>
          </w:r>
          <w:r w:rsidR="003A67D8">
            <w:fldChar w:fldCharType="separate"/>
          </w:r>
          <w:r w:rsidRPr="47077799">
            <w:rPr>
              <w:rStyle w:val="Hyperlink"/>
            </w:rPr>
            <w:t>6</w:t>
          </w:r>
          <w:r w:rsidR="003A67D8">
            <w:fldChar w:fldCharType="end"/>
          </w:r>
          <w:r>
            <w:fldChar w:fldCharType="end"/>
          </w:r>
        </w:p>
        <w:p w:rsidR="003A67D8" w:rsidRDefault="47077799" w14:paraId="3749C057" w14:textId="2F85C4AA">
          <w:pPr>
            <w:pStyle w:val="TOC2"/>
            <w:tabs>
              <w:tab w:val="left" w:pos="600"/>
            </w:tabs>
            <w:rPr>
              <w:rStyle w:val="Hyperlink"/>
              <w:b/>
              <w:noProof/>
              <w:lang w:eastAsia="zh-CN"/>
            </w:rPr>
            <w:pPrChange w:author="Nick Miller [STUDENT]" w:date="2025-02-09T23:03:00Z" w:id="6">
              <w:pPr/>
            </w:pPrChange>
          </w:pPr>
          <w:r>
            <w:fldChar w:fldCharType="begin"/>
          </w:r>
          <w:r>
            <w:instrText>HYPERLINK \l "_Toc1841532755" \h</w:instrText>
          </w:r>
          <w:r>
            <w:fldChar w:fldCharType="separate"/>
          </w:r>
          <w:r w:rsidRPr="47077799">
            <w:rPr>
              <w:rStyle w:val="Hyperlink"/>
            </w:rPr>
            <w:t>3.1</w:t>
          </w:r>
          <w:r w:rsidR="003A67D8">
            <w:tab/>
          </w:r>
          <w:r w:rsidRPr="47077799">
            <w:rPr>
              <w:rStyle w:val="Hyperlink"/>
            </w:rPr>
            <w:t>User Epics</w:t>
          </w:r>
          <w:r w:rsidR="003A67D8">
            <w:tab/>
          </w:r>
          <w:r w:rsidR="003A67D8">
            <w:fldChar w:fldCharType="begin"/>
          </w:r>
          <w:r w:rsidR="003A67D8">
            <w:instrText>PAGEREF _Toc1841532755 \h</w:instrText>
          </w:r>
          <w:r w:rsidR="003A67D8">
            <w:fldChar w:fldCharType="separate"/>
          </w:r>
          <w:r w:rsidRPr="47077799">
            <w:rPr>
              <w:rStyle w:val="Hyperlink"/>
            </w:rPr>
            <w:t>7</w:t>
          </w:r>
          <w:r w:rsidR="003A67D8">
            <w:fldChar w:fldCharType="end"/>
          </w:r>
          <w:r>
            <w:fldChar w:fldCharType="end"/>
          </w:r>
        </w:p>
        <w:p w:rsidR="003A67D8" w:rsidRDefault="47077799" w14:paraId="2364A3D2" w14:textId="2DC726A9">
          <w:pPr>
            <w:pStyle w:val="TOC2"/>
            <w:tabs>
              <w:tab w:val="left" w:pos="600"/>
            </w:tabs>
            <w:rPr>
              <w:rStyle w:val="Hyperlink"/>
              <w:noProof/>
              <w:lang w:eastAsia="zh-CN"/>
            </w:rPr>
            <w:pPrChange w:author="Nick Miller [STUDENT]" w:date="2025-02-09T23:03:00Z" w:id="7">
              <w:pPr/>
            </w:pPrChange>
          </w:pPr>
          <w:r>
            <w:fldChar w:fldCharType="begin"/>
          </w:r>
          <w:r>
            <w:instrText>HYPERLINK \l "_Toc1574714151" \h</w:instrText>
          </w:r>
          <w:r>
            <w:fldChar w:fldCharType="separate"/>
          </w:r>
          <w:r w:rsidRPr="47077799">
            <w:rPr>
              <w:rStyle w:val="Hyperlink"/>
            </w:rPr>
            <w:t>3.2</w:t>
          </w:r>
          <w:r w:rsidR="003A67D8">
            <w:tab/>
          </w:r>
          <w:r w:rsidRPr="47077799">
            <w:rPr>
              <w:rStyle w:val="Hyperlink"/>
            </w:rPr>
            <w:t>User Stories</w:t>
          </w:r>
          <w:r w:rsidR="003A67D8">
            <w:tab/>
          </w:r>
          <w:r w:rsidR="003A67D8">
            <w:fldChar w:fldCharType="begin"/>
          </w:r>
          <w:r w:rsidR="003A67D8">
            <w:instrText>PAGEREF _Toc1574714151 \h</w:instrText>
          </w:r>
          <w:r w:rsidR="003A67D8">
            <w:fldChar w:fldCharType="separate"/>
          </w:r>
          <w:r w:rsidRPr="47077799">
            <w:rPr>
              <w:rStyle w:val="Hyperlink"/>
            </w:rPr>
            <w:t>7</w:t>
          </w:r>
          <w:r w:rsidR="003A67D8">
            <w:fldChar w:fldCharType="end"/>
          </w:r>
          <w:r>
            <w:fldChar w:fldCharType="end"/>
          </w:r>
        </w:p>
        <w:p w:rsidR="003A67D8" w:rsidRDefault="47077799" w14:paraId="66ED7D70" w14:textId="2EB559EC">
          <w:pPr>
            <w:pStyle w:val="TOC3"/>
            <w:tabs>
              <w:tab w:val="left" w:pos="990"/>
              <w:tab w:val="right" w:leader="dot" w:pos="8640"/>
            </w:tabs>
            <w:rPr>
              <w:rStyle w:val="Hyperlink"/>
              <w:noProof/>
              <w:lang w:eastAsia="zh-CN"/>
            </w:rPr>
            <w:pPrChange w:author="Nick Miller [STUDENT]" w:date="2025-02-09T23:03:00Z" w:id="8">
              <w:pPr/>
            </w:pPrChange>
          </w:pPr>
          <w:r>
            <w:fldChar w:fldCharType="begin"/>
          </w:r>
          <w:r>
            <w:instrText>HYPERLINK \l "_Toc179706597" \h</w:instrText>
          </w:r>
          <w:r>
            <w:fldChar w:fldCharType="separate"/>
          </w:r>
          <w:r w:rsidRPr="47077799">
            <w:rPr>
              <w:rStyle w:val="Hyperlink"/>
            </w:rPr>
            <w:t>3.2.1</w:t>
          </w:r>
          <w:r w:rsidR="003A67D8">
            <w:tab/>
          </w:r>
          <w:r w:rsidRPr="47077799">
            <w:rPr>
              <w:rStyle w:val="Hyperlink"/>
            </w:rPr>
            <w:t>Stories</w:t>
          </w:r>
          <w:r w:rsidR="003A67D8">
            <w:tab/>
          </w:r>
          <w:r w:rsidR="003A67D8">
            <w:fldChar w:fldCharType="begin"/>
          </w:r>
          <w:r w:rsidR="003A67D8">
            <w:instrText>PAGEREF _Toc179706597 \h</w:instrText>
          </w:r>
          <w:r w:rsidR="003A67D8">
            <w:fldChar w:fldCharType="separate"/>
          </w:r>
          <w:r w:rsidRPr="47077799">
            <w:rPr>
              <w:rStyle w:val="Hyperlink"/>
            </w:rPr>
            <w:t>8</w:t>
          </w:r>
          <w:r w:rsidR="003A67D8">
            <w:fldChar w:fldCharType="end"/>
          </w:r>
          <w:r>
            <w:fldChar w:fldCharType="end"/>
          </w:r>
        </w:p>
        <w:p w:rsidR="003A67D8" w:rsidRDefault="47077799" w14:paraId="3FF21CD6" w14:textId="64166249">
          <w:pPr>
            <w:pStyle w:val="TOC1"/>
            <w:tabs>
              <w:tab w:val="left" w:pos="390"/>
            </w:tabs>
            <w:rPr>
              <w:rStyle w:val="Hyperlink"/>
              <w:noProof/>
              <w:szCs w:val="22"/>
              <w:lang w:eastAsia="zh-CN"/>
            </w:rPr>
            <w:pPrChange w:author="Nick Miller [STUDENT]" w:date="2025-02-09T23:03:00Z" w:id="9">
              <w:pPr/>
            </w:pPrChange>
          </w:pPr>
          <w:r>
            <w:fldChar w:fldCharType="begin"/>
          </w:r>
          <w:r>
            <w:instrText>HYPERLINK \l "_Toc1056512751" \h</w:instrText>
          </w:r>
          <w:r>
            <w:fldChar w:fldCharType="separate"/>
          </w:r>
          <w:r w:rsidRPr="47077799">
            <w:rPr>
              <w:rStyle w:val="Hyperlink"/>
            </w:rPr>
            <w:t>4</w:t>
          </w:r>
          <w:r w:rsidR="003A67D8">
            <w:tab/>
          </w:r>
          <w:r w:rsidRPr="47077799">
            <w:rPr>
              <w:rStyle w:val="Hyperlink"/>
            </w:rPr>
            <w:t>Design Documentation</w:t>
          </w:r>
          <w:r w:rsidR="003A67D8">
            <w:tab/>
          </w:r>
          <w:r w:rsidR="003A67D8">
            <w:fldChar w:fldCharType="begin"/>
          </w:r>
          <w:r w:rsidR="003A67D8">
            <w:instrText>PAGEREF _Toc1056512751 \h</w:instrText>
          </w:r>
          <w:r w:rsidR="003A67D8">
            <w:fldChar w:fldCharType="separate"/>
          </w:r>
          <w:r w:rsidRPr="47077799">
            <w:rPr>
              <w:rStyle w:val="Hyperlink"/>
            </w:rPr>
            <w:t>8</w:t>
          </w:r>
          <w:r w:rsidR="003A67D8">
            <w:fldChar w:fldCharType="end"/>
          </w:r>
          <w:r>
            <w:fldChar w:fldCharType="end"/>
          </w:r>
        </w:p>
        <w:p w:rsidR="003A67D8" w:rsidRDefault="47077799" w14:paraId="46490DD7" w14:textId="1866896A">
          <w:pPr>
            <w:pStyle w:val="TOC1"/>
            <w:tabs>
              <w:tab w:val="left" w:pos="390"/>
            </w:tabs>
            <w:rPr>
              <w:rStyle w:val="Hyperlink"/>
              <w:noProof/>
              <w:lang w:eastAsia="zh-CN"/>
            </w:rPr>
            <w:pPrChange w:author="Nick Miller [STUDENT]" w:date="2025-02-09T23:03:00Z" w:id="10">
              <w:pPr/>
            </w:pPrChange>
          </w:pPr>
          <w:r>
            <w:fldChar w:fldCharType="begin"/>
          </w:r>
          <w:r>
            <w:instrText>HYPERLINK \l "_Toc1065876538" \h</w:instrText>
          </w:r>
          <w:r>
            <w:fldChar w:fldCharType="separate"/>
          </w:r>
          <w:r w:rsidRPr="47077799">
            <w:rPr>
              <w:rStyle w:val="Hyperlink"/>
            </w:rPr>
            <w:t>5</w:t>
          </w:r>
          <w:r w:rsidR="003A67D8">
            <w:tab/>
          </w:r>
          <w:r w:rsidRPr="47077799">
            <w:rPr>
              <w:rStyle w:val="Hyperlink"/>
            </w:rPr>
            <w:t>Management Plan</w:t>
          </w:r>
          <w:r w:rsidR="003A67D8">
            <w:tab/>
          </w:r>
          <w:r w:rsidR="003A67D8">
            <w:fldChar w:fldCharType="begin"/>
          </w:r>
          <w:r w:rsidR="003A67D8">
            <w:instrText>PAGEREF _Toc1065876538 \h</w:instrText>
          </w:r>
          <w:r w:rsidR="003A67D8">
            <w:fldChar w:fldCharType="separate"/>
          </w:r>
          <w:r w:rsidRPr="47077799">
            <w:rPr>
              <w:rStyle w:val="Hyperlink"/>
            </w:rPr>
            <w:t>11</w:t>
          </w:r>
          <w:r w:rsidR="003A67D8">
            <w:fldChar w:fldCharType="end"/>
          </w:r>
          <w:r>
            <w:fldChar w:fldCharType="end"/>
          </w:r>
        </w:p>
        <w:p w:rsidR="003A67D8" w:rsidRDefault="47077799" w14:paraId="7BA4D19C" w14:textId="3DE020DF">
          <w:pPr>
            <w:pStyle w:val="TOC2"/>
            <w:tabs>
              <w:tab w:val="left" w:pos="600"/>
            </w:tabs>
            <w:rPr>
              <w:rStyle w:val="Hyperlink"/>
              <w:b/>
              <w:noProof/>
              <w:lang w:eastAsia="zh-CN"/>
            </w:rPr>
            <w:pPrChange w:author="Nick Miller [STUDENT]" w:date="2025-02-09T23:03:00Z" w:id="11">
              <w:pPr/>
            </w:pPrChange>
          </w:pPr>
          <w:r>
            <w:fldChar w:fldCharType="begin"/>
          </w:r>
          <w:r>
            <w:instrText>HYPERLINK \l "_Toc2081564552" \h</w:instrText>
          </w:r>
          <w:r>
            <w:fldChar w:fldCharType="separate"/>
          </w:r>
          <w:r w:rsidRPr="47077799">
            <w:rPr>
              <w:rStyle w:val="Hyperlink"/>
            </w:rPr>
            <w:t>5.1</w:t>
          </w:r>
          <w:r w:rsidR="003A67D8">
            <w:tab/>
          </w:r>
          <w:r w:rsidRPr="47077799">
            <w:rPr>
              <w:rStyle w:val="Hyperlink"/>
            </w:rPr>
            <w:t>Task Assignments</w:t>
          </w:r>
          <w:r w:rsidR="003A67D8">
            <w:tab/>
          </w:r>
          <w:r w:rsidR="003A67D8">
            <w:fldChar w:fldCharType="begin"/>
          </w:r>
          <w:r w:rsidR="003A67D8">
            <w:instrText>PAGEREF _Toc2081564552 \h</w:instrText>
          </w:r>
          <w:r w:rsidR="003A67D8">
            <w:fldChar w:fldCharType="separate"/>
          </w:r>
          <w:r w:rsidRPr="47077799">
            <w:rPr>
              <w:rStyle w:val="Hyperlink"/>
            </w:rPr>
            <w:t>12</w:t>
          </w:r>
          <w:r w:rsidR="003A67D8">
            <w:fldChar w:fldCharType="end"/>
          </w:r>
          <w:r>
            <w:fldChar w:fldCharType="end"/>
          </w:r>
        </w:p>
        <w:p w:rsidR="003A67D8" w:rsidRDefault="47077799" w14:paraId="7D0A4C13" w14:textId="4504A01E">
          <w:pPr>
            <w:pStyle w:val="TOC2"/>
            <w:tabs>
              <w:tab w:val="left" w:pos="600"/>
            </w:tabs>
            <w:rPr>
              <w:rStyle w:val="Hyperlink"/>
              <w:noProof/>
              <w:lang w:eastAsia="zh-CN"/>
            </w:rPr>
            <w:pPrChange w:author="Nick Miller [STUDENT]" w:date="2025-02-09T23:03:00Z" w:id="12">
              <w:pPr/>
            </w:pPrChange>
          </w:pPr>
          <w:r>
            <w:fldChar w:fldCharType="begin"/>
          </w:r>
          <w:r>
            <w:instrText>HYPERLINK \l "_Toc1064005512" \h</w:instrText>
          </w:r>
          <w:r>
            <w:fldChar w:fldCharType="separate"/>
          </w:r>
          <w:r w:rsidRPr="47077799">
            <w:rPr>
              <w:rStyle w:val="Hyperlink"/>
            </w:rPr>
            <w:t>5.2</w:t>
          </w:r>
          <w:r w:rsidR="003A67D8">
            <w:tab/>
          </w:r>
          <w:r w:rsidRPr="47077799">
            <w:rPr>
              <w:rStyle w:val="Hyperlink"/>
            </w:rPr>
            <w:t>Development Schedule</w:t>
          </w:r>
          <w:r w:rsidR="003A67D8">
            <w:tab/>
          </w:r>
          <w:r w:rsidR="003A67D8">
            <w:fldChar w:fldCharType="begin"/>
          </w:r>
          <w:r w:rsidR="003A67D8">
            <w:instrText>PAGEREF _Toc1064005512 \h</w:instrText>
          </w:r>
          <w:r w:rsidR="003A67D8">
            <w:fldChar w:fldCharType="separate"/>
          </w:r>
          <w:r w:rsidRPr="47077799">
            <w:rPr>
              <w:rStyle w:val="Hyperlink"/>
            </w:rPr>
            <w:t>12</w:t>
          </w:r>
          <w:r w:rsidR="003A67D8">
            <w:fldChar w:fldCharType="end"/>
          </w:r>
          <w:r>
            <w:fldChar w:fldCharType="end"/>
          </w:r>
        </w:p>
        <w:p w:rsidR="003A67D8" w:rsidRDefault="47077799" w14:paraId="0F155F3B" w14:textId="68D3E861">
          <w:pPr>
            <w:pStyle w:val="TOC2"/>
            <w:tabs>
              <w:tab w:val="left" w:pos="600"/>
            </w:tabs>
            <w:rPr>
              <w:rStyle w:val="Hyperlink"/>
              <w:noProof/>
              <w:lang w:eastAsia="zh-CN"/>
            </w:rPr>
            <w:pPrChange w:author="Nick Miller [STUDENT]" w:date="2025-02-09T23:03:00Z" w:id="13">
              <w:pPr/>
            </w:pPrChange>
          </w:pPr>
          <w:r>
            <w:fldChar w:fldCharType="begin"/>
          </w:r>
          <w:r>
            <w:instrText>HYPERLINK \l "_Toc303011898" \h</w:instrText>
          </w:r>
          <w:r>
            <w:fldChar w:fldCharType="separate"/>
          </w:r>
          <w:r w:rsidRPr="47077799">
            <w:rPr>
              <w:rStyle w:val="Hyperlink"/>
            </w:rPr>
            <w:t>5.3</w:t>
          </w:r>
          <w:r w:rsidR="003A67D8">
            <w:tab/>
          </w:r>
          <w:r w:rsidRPr="47077799">
            <w:rPr>
              <w:rStyle w:val="Hyperlink"/>
            </w:rPr>
            <w:t>Planned Code / Feature Freeze</w:t>
          </w:r>
          <w:r w:rsidR="003A67D8">
            <w:tab/>
          </w:r>
          <w:r w:rsidR="003A67D8">
            <w:fldChar w:fldCharType="begin"/>
          </w:r>
          <w:r w:rsidR="003A67D8">
            <w:instrText>PAGEREF _Toc303011898 \h</w:instrText>
          </w:r>
          <w:r w:rsidR="003A67D8">
            <w:fldChar w:fldCharType="separate"/>
          </w:r>
          <w:r w:rsidRPr="47077799">
            <w:rPr>
              <w:rStyle w:val="Hyperlink"/>
            </w:rPr>
            <w:t>13</w:t>
          </w:r>
          <w:r w:rsidR="003A67D8">
            <w:fldChar w:fldCharType="end"/>
          </w:r>
          <w:r>
            <w:fldChar w:fldCharType="end"/>
          </w:r>
        </w:p>
        <w:p w:rsidR="003A67D8" w:rsidRDefault="47077799" w14:paraId="41F30452" w14:textId="3E46BBE6">
          <w:pPr>
            <w:pStyle w:val="TOC1"/>
            <w:tabs>
              <w:tab w:val="left" w:pos="390"/>
            </w:tabs>
            <w:rPr>
              <w:rStyle w:val="Hyperlink"/>
              <w:noProof/>
              <w:szCs w:val="22"/>
              <w:lang w:eastAsia="zh-CN"/>
            </w:rPr>
            <w:pPrChange w:author="Nick Miller [STUDENT]" w:date="2025-02-09T23:03:00Z" w:id="14">
              <w:pPr/>
            </w:pPrChange>
          </w:pPr>
          <w:r>
            <w:fldChar w:fldCharType="begin"/>
          </w:r>
          <w:r>
            <w:instrText>HYPERLINK \l "_Toc2116179694" \h</w:instrText>
          </w:r>
          <w:r>
            <w:fldChar w:fldCharType="separate"/>
          </w:r>
          <w:r w:rsidRPr="47077799">
            <w:rPr>
              <w:rStyle w:val="Hyperlink"/>
            </w:rPr>
            <w:t>6</w:t>
          </w:r>
          <w:r w:rsidR="003A67D8">
            <w:tab/>
          </w:r>
          <w:r w:rsidRPr="47077799">
            <w:rPr>
              <w:rStyle w:val="Hyperlink"/>
            </w:rPr>
            <w:t>Risk Mitigation</w:t>
          </w:r>
          <w:r w:rsidR="003A67D8">
            <w:tab/>
          </w:r>
          <w:r w:rsidR="003A67D8">
            <w:fldChar w:fldCharType="begin"/>
          </w:r>
          <w:r w:rsidR="003A67D8">
            <w:instrText>PAGEREF _Toc2116179694 \h</w:instrText>
          </w:r>
          <w:r w:rsidR="003A67D8">
            <w:fldChar w:fldCharType="separate"/>
          </w:r>
          <w:r w:rsidRPr="47077799">
            <w:rPr>
              <w:rStyle w:val="Hyperlink"/>
            </w:rPr>
            <w:t>13</w:t>
          </w:r>
          <w:r w:rsidR="003A67D8">
            <w:fldChar w:fldCharType="end"/>
          </w:r>
          <w:r>
            <w:fldChar w:fldCharType="end"/>
          </w:r>
        </w:p>
        <w:p w:rsidR="003A67D8" w:rsidRDefault="47077799" w14:paraId="22F985DF" w14:textId="295303BE">
          <w:pPr>
            <w:pStyle w:val="TOC1"/>
            <w:tabs>
              <w:tab w:val="left" w:pos="390"/>
            </w:tabs>
            <w:rPr>
              <w:rStyle w:val="Hyperlink"/>
              <w:noProof/>
              <w:lang w:eastAsia="zh-CN"/>
            </w:rPr>
            <w:pPrChange w:author="Nick Miller [STUDENT]" w:date="2025-02-09T23:03:00Z" w:id="15">
              <w:pPr/>
            </w:pPrChange>
          </w:pPr>
          <w:r>
            <w:fldChar w:fldCharType="begin"/>
          </w:r>
          <w:r>
            <w:instrText>HYPERLINK \l "_Toc867837854" \h</w:instrText>
          </w:r>
          <w:r>
            <w:fldChar w:fldCharType="separate"/>
          </w:r>
          <w:r w:rsidRPr="47077799">
            <w:rPr>
              <w:rStyle w:val="Hyperlink"/>
            </w:rPr>
            <w:t>7</w:t>
          </w:r>
          <w:r w:rsidR="003A67D8">
            <w:tab/>
          </w:r>
          <w:r w:rsidRPr="47077799">
            <w:rPr>
              <w:rStyle w:val="Hyperlink"/>
            </w:rPr>
            <w:t>Test Plan and Test Procedures</w:t>
          </w:r>
          <w:r w:rsidR="003A67D8">
            <w:tab/>
          </w:r>
          <w:r w:rsidR="003A67D8">
            <w:fldChar w:fldCharType="begin"/>
          </w:r>
          <w:r w:rsidR="003A67D8">
            <w:instrText>PAGEREF _Toc867837854 \h</w:instrText>
          </w:r>
          <w:r w:rsidR="003A67D8">
            <w:fldChar w:fldCharType="separate"/>
          </w:r>
          <w:r w:rsidRPr="47077799">
            <w:rPr>
              <w:rStyle w:val="Hyperlink"/>
            </w:rPr>
            <w:t>14</w:t>
          </w:r>
          <w:r w:rsidR="003A67D8">
            <w:fldChar w:fldCharType="end"/>
          </w:r>
          <w:r>
            <w:fldChar w:fldCharType="end"/>
          </w:r>
        </w:p>
        <w:p w:rsidR="003A67D8" w:rsidRDefault="47077799" w14:paraId="59918BCF" w14:textId="09DCA7E2">
          <w:pPr>
            <w:pStyle w:val="TOC2"/>
            <w:tabs>
              <w:tab w:val="left" w:pos="600"/>
            </w:tabs>
            <w:rPr>
              <w:rStyle w:val="Hyperlink"/>
              <w:b/>
              <w:noProof/>
              <w:lang w:eastAsia="zh-CN"/>
            </w:rPr>
            <w:pPrChange w:author="Nick Miller [STUDENT]" w:date="2025-02-09T23:03:00Z" w:id="16">
              <w:pPr/>
            </w:pPrChange>
          </w:pPr>
          <w:r>
            <w:fldChar w:fldCharType="begin"/>
          </w:r>
          <w:r>
            <w:instrText>HYPERLINK \l "_Toc329632625" \h</w:instrText>
          </w:r>
          <w:r>
            <w:fldChar w:fldCharType="separate"/>
          </w:r>
          <w:r w:rsidRPr="47077799">
            <w:rPr>
              <w:rStyle w:val="Hyperlink"/>
            </w:rPr>
            <w:t>7.1</w:t>
          </w:r>
          <w:r w:rsidR="003A67D8">
            <w:tab/>
          </w:r>
          <w:r w:rsidRPr="47077799">
            <w:rPr>
              <w:rStyle w:val="Hyperlink"/>
            </w:rPr>
            <w:t>Test Plan</w:t>
          </w:r>
          <w:r w:rsidR="003A67D8">
            <w:tab/>
          </w:r>
          <w:r w:rsidR="003A67D8">
            <w:fldChar w:fldCharType="begin"/>
          </w:r>
          <w:r w:rsidR="003A67D8">
            <w:instrText>PAGEREF _Toc329632625 \h</w:instrText>
          </w:r>
          <w:r w:rsidR="003A67D8">
            <w:fldChar w:fldCharType="separate"/>
          </w:r>
          <w:r w:rsidRPr="47077799">
            <w:rPr>
              <w:rStyle w:val="Hyperlink"/>
            </w:rPr>
            <w:t>15</w:t>
          </w:r>
          <w:r w:rsidR="003A67D8">
            <w:fldChar w:fldCharType="end"/>
          </w:r>
          <w:r>
            <w:fldChar w:fldCharType="end"/>
          </w:r>
        </w:p>
        <w:p w:rsidR="003A67D8" w:rsidRDefault="47077799" w14:paraId="3FAD6F32" w14:textId="3C8F27BC">
          <w:pPr>
            <w:pStyle w:val="TOC2"/>
            <w:tabs>
              <w:tab w:val="left" w:pos="600"/>
            </w:tabs>
            <w:rPr>
              <w:rStyle w:val="Hyperlink"/>
              <w:noProof/>
              <w:lang w:eastAsia="zh-CN"/>
            </w:rPr>
            <w:pPrChange w:author="Nick Miller [STUDENT]" w:date="2025-02-09T23:03:00Z" w:id="17">
              <w:pPr/>
            </w:pPrChange>
          </w:pPr>
          <w:r>
            <w:fldChar w:fldCharType="begin"/>
          </w:r>
          <w:r>
            <w:instrText>HYPERLINK \l "_Toc2112515073" \h</w:instrText>
          </w:r>
          <w:r>
            <w:fldChar w:fldCharType="separate"/>
          </w:r>
          <w:r w:rsidRPr="47077799">
            <w:rPr>
              <w:rStyle w:val="Hyperlink"/>
            </w:rPr>
            <w:t>7.2</w:t>
          </w:r>
          <w:r w:rsidR="003A67D8">
            <w:tab/>
          </w:r>
          <w:r w:rsidRPr="47077799">
            <w:rPr>
              <w:rStyle w:val="Hyperlink"/>
            </w:rPr>
            <w:t>Test Procedures</w:t>
          </w:r>
          <w:r w:rsidR="003A67D8">
            <w:tab/>
          </w:r>
          <w:r w:rsidR="003A67D8">
            <w:fldChar w:fldCharType="begin"/>
          </w:r>
          <w:r w:rsidR="003A67D8">
            <w:instrText>PAGEREF _Toc2112515073 \h</w:instrText>
          </w:r>
          <w:r w:rsidR="003A67D8">
            <w:fldChar w:fldCharType="separate"/>
          </w:r>
          <w:r w:rsidRPr="47077799">
            <w:rPr>
              <w:rStyle w:val="Hyperlink"/>
            </w:rPr>
            <w:t>15</w:t>
          </w:r>
          <w:r w:rsidR="003A67D8">
            <w:fldChar w:fldCharType="end"/>
          </w:r>
          <w:r>
            <w:fldChar w:fldCharType="end"/>
          </w:r>
        </w:p>
        <w:p w:rsidR="003A67D8" w:rsidRDefault="47077799" w14:paraId="7B8FB9B0" w14:textId="44832892">
          <w:pPr>
            <w:pStyle w:val="TOC3"/>
            <w:tabs>
              <w:tab w:val="left" w:pos="990"/>
              <w:tab w:val="right" w:leader="dot" w:pos="8640"/>
            </w:tabs>
            <w:rPr>
              <w:rStyle w:val="Hyperlink"/>
              <w:noProof/>
              <w:lang w:eastAsia="zh-CN"/>
            </w:rPr>
            <w:pPrChange w:author="Nick Miller [STUDENT]" w:date="2025-02-09T23:03:00Z" w:id="18">
              <w:pPr/>
            </w:pPrChange>
          </w:pPr>
          <w:r>
            <w:fldChar w:fldCharType="begin"/>
          </w:r>
          <w:r>
            <w:instrText>HYPERLINK \l "_Toc1784008286" \h</w:instrText>
          </w:r>
          <w:r>
            <w:fldChar w:fldCharType="separate"/>
          </w:r>
          <w:r w:rsidRPr="47077799">
            <w:rPr>
              <w:rStyle w:val="Hyperlink"/>
            </w:rPr>
            <w:t>7.2.1</w:t>
          </w:r>
          <w:r w:rsidR="003A67D8">
            <w:tab/>
          </w:r>
          <w:r w:rsidRPr="47077799">
            <w:rPr>
              <w:rStyle w:val="Hyperlink"/>
            </w:rPr>
            <w:t>Procedure 1: Sample Test Procedure</w:t>
          </w:r>
          <w:r w:rsidR="003A67D8">
            <w:tab/>
          </w:r>
          <w:r w:rsidR="003A67D8">
            <w:fldChar w:fldCharType="begin"/>
          </w:r>
          <w:r w:rsidR="003A67D8">
            <w:instrText>PAGEREF _Toc1784008286 \h</w:instrText>
          </w:r>
          <w:r w:rsidR="003A67D8">
            <w:fldChar w:fldCharType="separate"/>
          </w:r>
          <w:r w:rsidRPr="47077799">
            <w:rPr>
              <w:rStyle w:val="Hyperlink"/>
            </w:rPr>
            <w:t>15</w:t>
          </w:r>
          <w:r w:rsidR="003A67D8">
            <w:fldChar w:fldCharType="end"/>
          </w:r>
          <w:r>
            <w:fldChar w:fldCharType="end"/>
          </w:r>
        </w:p>
        <w:p w:rsidR="003A67D8" w:rsidRDefault="47077799" w14:paraId="53D37DB0" w14:textId="6881534B">
          <w:pPr>
            <w:pStyle w:val="TOC1"/>
            <w:tabs>
              <w:tab w:val="left" w:pos="390"/>
            </w:tabs>
            <w:rPr>
              <w:rStyle w:val="Hyperlink"/>
              <w:noProof/>
              <w:szCs w:val="22"/>
              <w:lang w:eastAsia="zh-CN"/>
            </w:rPr>
            <w:pPrChange w:author="Nick Miller [STUDENT]" w:date="2025-02-09T23:03:00Z" w:id="19">
              <w:pPr/>
            </w:pPrChange>
          </w:pPr>
          <w:r>
            <w:fldChar w:fldCharType="begin"/>
          </w:r>
          <w:r>
            <w:instrText>HYPERLINK \l "_Toc882668861" \h</w:instrText>
          </w:r>
          <w:r>
            <w:fldChar w:fldCharType="separate"/>
          </w:r>
          <w:r w:rsidRPr="47077799">
            <w:rPr>
              <w:rStyle w:val="Hyperlink"/>
            </w:rPr>
            <w:t>8</w:t>
          </w:r>
          <w:r w:rsidR="003A67D8">
            <w:tab/>
          </w:r>
          <w:r w:rsidRPr="47077799">
            <w:rPr>
              <w:rStyle w:val="Hyperlink"/>
            </w:rPr>
            <w:t>Lessons Learned</w:t>
          </w:r>
          <w:r w:rsidR="003A67D8">
            <w:tab/>
          </w:r>
          <w:r w:rsidR="003A67D8">
            <w:fldChar w:fldCharType="begin"/>
          </w:r>
          <w:r w:rsidR="003A67D8">
            <w:instrText>PAGEREF _Toc882668861 \h</w:instrText>
          </w:r>
          <w:r w:rsidR="003A67D8">
            <w:fldChar w:fldCharType="separate"/>
          </w:r>
          <w:r w:rsidRPr="47077799">
            <w:rPr>
              <w:rStyle w:val="Hyperlink"/>
            </w:rPr>
            <w:t>16</w:t>
          </w:r>
          <w:r w:rsidR="003A67D8">
            <w:fldChar w:fldCharType="end"/>
          </w:r>
          <w:r>
            <w:fldChar w:fldCharType="end"/>
          </w:r>
        </w:p>
        <w:p w:rsidR="003A67D8" w:rsidRDefault="47077799" w14:paraId="7389A060" w14:textId="75C4385C">
          <w:pPr>
            <w:pStyle w:val="TOC1"/>
            <w:rPr>
              <w:rStyle w:val="Hyperlink"/>
              <w:noProof/>
              <w:lang w:eastAsia="zh-CN"/>
            </w:rPr>
            <w:sectPr w:rsidR="003A67D8" w:rsidSect="00E07B48">
              <w:headerReference w:type="default" r:id="rId11"/>
              <w:footerReference w:type="default" r:id="rId12"/>
              <w:headerReference w:type="first" r:id="rId13"/>
              <w:footerReference w:type="first" r:id="rId14"/>
              <w:type w:val="continuous"/>
              <w:pgSz w:w="12240" w:h="15840"/>
              <w:pgMar w:top="1440" w:right="1800" w:bottom="1440" w:left="1800" w:header="720" w:footer="720" w:gutter="0"/>
              <w:pgNumType w:fmt="lowerRoman"/>
              <w:cols w:space="720"/>
              <w:titlePg/>
            </w:sectPr>
            <w:pPrChange w:author="Nick Miller [STUDENT]" w:date="2025-02-09T23:03:00Z" w:id="20">
              <w:pPr/>
            </w:pPrChange>
          </w:pPr>
          <w:r>
            <w:fldChar w:fldCharType="begin"/>
          </w:r>
          <w:r>
            <w:instrText>HYPERLINK \l "_Toc1072036423" \h</w:instrText>
          </w:r>
          <w:r>
            <w:fldChar w:fldCharType="separate"/>
          </w:r>
          <w:r w:rsidRPr="47077799">
            <w:rPr>
              <w:rStyle w:val="Hyperlink"/>
            </w:rPr>
            <w:t>References</w:t>
          </w:r>
          <w:r w:rsidR="003A67D8">
            <w:tab/>
          </w:r>
          <w:r w:rsidR="003A67D8">
            <w:fldChar w:fldCharType="begin"/>
          </w:r>
          <w:r w:rsidR="003A67D8">
            <w:instrText>PAGEREF _Toc1072036423 \h</w:instrText>
          </w:r>
          <w:r w:rsidR="003A67D8">
            <w:fldChar w:fldCharType="separate"/>
          </w:r>
          <w:r w:rsidRPr="47077799">
            <w:rPr>
              <w:rStyle w:val="Hyperlink"/>
            </w:rPr>
            <w:t>17</w:t>
          </w:r>
          <w:r w:rsidR="003A67D8">
            <w:fldChar w:fldCharType="end"/>
          </w:r>
          <w:r>
            <w:fldChar w:fldCharType="end"/>
          </w:r>
          <w:r w:rsidR="003A67D8">
            <w:fldChar w:fldCharType="end"/>
          </w:r>
        </w:p>
      </w:sdtContent>
      <w:sdtEndPr>
        <w:rPr>
          <w:rFonts w:ascii="Times New Roman" w:hAnsi="Times New Roman" w:eastAsia="ＭＳ Ｐゴシック" w:cs="" w:eastAsiaTheme="minorEastAsia" w:cstheme="minorBidi"/>
          <w:color w:val="auto"/>
          <w:sz w:val="20"/>
          <w:szCs w:val="20"/>
        </w:rPr>
      </w:sdtEndPr>
    </w:sdt>
    <w:p w:rsidR="00960177" w:rsidP="00591099" w:rsidRDefault="65FB234A" w14:paraId="74672BAB" w14:textId="2C1CFC2A">
      <w:pPr>
        <w:pStyle w:val="Heading1"/>
        <w:rPr>
          <w:rFonts w:hint="eastAsia"/>
        </w:rPr>
      </w:pPr>
      <w:bookmarkStart w:name="_Toc2100682240" w:id="21"/>
      <w:r>
        <w:t>Executive Summary</w:t>
      </w:r>
      <w:bookmarkEnd w:id="21"/>
    </w:p>
    <w:p w:rsidRPr="00960177" w:rsidR="00072A46" w:rsidP="00072A46" w:rsidRDefault="4DBADD60" w14:paraId="2C77CAC4" w14:textId="1A17B09B">
      <w:pPr>
        <w:pStyle w:val="Paragraph"/>
        <w:spacing w:line="360" w:lineRule="auto"/>
        <w:ind w:firstLine="0"/>
      </w:pPr>
      <w:r>
        <w:t>Author</w:t>
      </w:r>
      <w:r w:rsidR="1E6FD8C9">
        <w:t>s</w:t>
      </w:r>
      <w:r>
        <w:t xml:space="preserve">: </w:t>
      </w:r>
      <w:r w:rsidR="45480024">
        <w:t>Kelly Payne</w:t>
      </w:r>
      <w:r w:rsidR="3A0F79E6">
        <w:t>, Jaden Jefferson</w:t>
      </w:r>
    </w:p>
    <w:p w:rsidR="00847130" w:rsidP="009A7A28" w:rsidRDefault="369B4193" w14:paraId="1A094168" w14:textId="5BE57A69">
      <w:pPr>
        <w:pStyle w:val="Paragraph"/>
        <w:spacing w:line="360" w:lineRule="auto"/>
      </w:pPr>
      <w:r>
        <w:t xml:space="preserve">As part of an initiative </w:t>
      </w:r>
      <w:r w:rsidR="59F1C505">
        <w:t>to create a</w:t>
      </w:r>
      <w:r w:rsidR="5F12E668">
        <w:t xml:space="preserve"> </w:t>
      </w:r>
      <w:r w:rsidR="0599B44D">
        <w:t xml:space="preserve">more secure, </w:t>
      </w:r>
      <w:r w:rsidR="34EA8DCE">
        <w:t>accessible</w:t>
      </w:r>
      <w:r w:rsidR="0599B44D">
        <w:t xml:space="preserve">, and faster </w:t>
      </w:r>
      <w:r w:rsidR="5F12E668">
        <w:t xml:space="preserve">platform for storing and </w:t>
      </w:r>
      <w:r w:rsidR="326C64CB">
        <w:t>retrieving</w:t>
      </w:r>
      <w:r w:rsidR="5F12E668">
        <w:t xml:space="preserve"> data on Columbus State University main campus grounds</w:t>
      </w:r>
      <w:r w:rsidR="464C095B">
        <w:t xml:space="preserve">, </w:t>
      </w:r>
      <w:r w:rsidR="514E1CB3">
        <w:t>w</w:t>
      </w:r>
      <w:r w:rsidR="568A1E2E">
        <w:t xml:space="preserve">e are designing a private cloud </w:t>
      </w:r>
      <w:r w:rsidR="3425244F">
        <w:t>server.</w:t>
      </w:r>
      <w:r w:rsidR="568A1E2E">
        <w:t xml:space="preserve"> A private cloud is a way for a business to store and manage its data and applications on a dedicated set of servers, in our case it will be used for </w:t>
      </w:r>
      <w:r w:rsidR="45480024">
        <w:t xml:space="preserve">Columbus State University’s </w:t>
      </w:r>
      <w:r w:rsidR="57E05427">
        <w:t>faculty and students</w:t>
      </w:r>
      <w:r w:rsidR="29D0DB0D">
        <w:t xml:space="preserve"> </w:t>
      </w:r>
      <w:r w:rsidR="45480024">
        <w:t xml:space="preserve">to have </w:t>
      </w:r>
      <w:r w:rsidR="30D320E4">
        <w:t>their own</w:t>
      </w:r>
      <w:r w:rsidR="45480024">
        <w:t xml:space="preserve"> secure online storage space. </w:t>
      </w:r>
    </w:p>
    <w:p w:rsidR="00847130" w:rsidP="009A7A28" w:rsidRDefault="00847130" w14:paraId="16768C6A" w14:textId="21000E4D">
      <w:pPr>
        <w:pStyle w:val="Paragraph"/>
        <w:spacing w:line="360" w:lineRule="auto"/>
      </w:pPr>
    </w:p>
    <w:p w:rsidR="00847130" w:rsidP="009A7A28" w:rsidRDefault="6B54A3C1" w14:paraId="15C35333" w14:textId="090075CB">
      <w:pPr>
        <w:pStyle w:val="Paragraph"/>
        <w:spacing w:line="360" w:lineRule="auto"/>
      </w:pPr>
      <w:r>
        <w:t>The creation of this server will bring the campus several benefits that o</w:t>
      </w:r>
      <w:r w:rsidR="5D9DABF8">
        <w:t>nline</w:t>
      </w:r>
      <w:r>
        <w:t xml:space="preserve"> cloud</w:t>
      </w:r>
      <w:r w:rsidR="10FD10DD">
        <w:t xml:space="preserve"> </w:t>
      </w:r>
      <w:r>
        <w:t xml:space="preserve">companies such as AWS, Azure and others </w:t>
      </w:r>
      <w:r w:rsidR="0610C3AC">
        <w:t>are unable to deliver</w:t>
      </w:r>
      <w:r>
        <w:t xml:space="preserve">. The private cloud </w:t>
      </w:r>
      <w:r w:rsidR="2133A148">
        <w:t xml:space="preserve">will allow more control to determine how data is managed, bring security benefits such as the ability to avoid </w:t>
      </w:r>
      <w:r w:rsidR="016035B2">
        <w:t xml:space="preserve">the potential of </w:t>
      </w:r>
      <w:r w:rsidR="2133A148">
        <w:t>data being exposed to a third party</w:t>
      </w:r>
      <w:r w:rsidR="61EA3C68">
        <w:t xml:space="preserve">, and increase performance allowing faster data upload and download </w:t>
      </w:r>
      <w:r w:rsidR="660A8E04">
        <w:t>speeds</w:t>
      </w:r>
      <w:r w:rsidR="61EA3C68">
        <w:t xml:space="preserve"> </w:t>
      </w:r>
      <w:r w:rsidR="7AD30C29">
        <w:t>using a local area network.</w:t>
      </w:r>
    </w:p>
    <w:p w:rsidR="47077799" w:rsidP="47077799" w:rsidRDefault="47077799" w14:paraId="4432CB4A" w14:textId="79E0152E">
      <w:pPr>
        <w:pStyle w:val="Paragraph"/>
        <w:spacing w:line="360" w:lineRule="auto"/>
        <w:ind w:firstLine="0"/>
      </w:pPr>
    </w:p>
    <w:p w:rsidR="44A8325B" w:rsidP="47077799" w:rsidRDefault="44A8325B" w14:paraId="2B4D5BC0" w14:textId="6B51CCF2">
      <w:pPr>
        <w:pStyle w:val="Paragraph"/>
        <w:spacing w:line="360" w:lineRule="auto"/>
      </w:pPr>
      <w:r>
        <w:t>The project starting on January 15</w:t>
      </w:r>
      <w:r w:rsidRPr="47077799">
        <w:rPr>
          <w:vertAlign w:val="superscript"/>
        </w:rPr>
        <w:t>th</w:t>
      </w:r>
      <w:r w:rsidR="48FEFA70">
        <w:t>, 2025</w:t>
      </w:r>
      <w:r w:rsidR="6F1E2853">
        <w:t>,</w:t>
      </w:r>
      <w:r>
        <w:t xml:space="preserve"> will be </w:t>
      </w:r>
      <w:r w:rsidR="537DF5D5">
        <w:t>ready for production</w:t>
      </w:r>
      <w:r>
        <w:t xml:space="preserve"> </w:t>
      </w:r>
      <w:r w:rsidR="6CDBF7D9">
        <w:t>on</w:t>
      </w:r>
      <w:r>
        <w:t xml:space="preserve"> April</w:t>
      </w:r>
      <w:r w:rsidR="1E995CCA">
        <w:t xml:space="preserve"> 23</w:t>
      </w:r>
      <w:r w:rsidRPr="47077799" w:rsidR="1E995CCA">
        <w:rPr>
          <w:vertAlign w:val="superscript"/>
        </w:rPr>
        <w:t>rd</w:t>
      </w:r>
      <w:r w:rsidR="0D1E5F89">
        <w:t xml:space="preserve"> </w:t>
      </w:r>
      <w:r w:rsidR="70AC566A">
        <w:t xml:space="preserve">of the same year. </w:t>
      </w:r>
      <w:r w:rsidR="79DAD210">
        <w:t xml:space="preserve">Our solution does not necessitate the reinvention of the wheel, but we must be meticulous to ensure that the project lives long after its creation. </w:t>
      </w:r>
      <w:r w:rsidR="70AC566A">
        <w:t>T</w:t>
      </w:r>
      <w:r w:rsidR="4290C654">
        <w:t>he official</w:t>
      </w:r>
      <w:r w:rsidR="305473FD">
        <w:t xml:space="preserve"> launch and presentation </w:t>
      </w:r>
      <w:r w:rsidR="284D635C">
        <w:t>will</w:t>
      </w:r>
      <w:r w:rsidR="596A0FF2">
        <w:t xml:space="preserve"> take place </w:t>
      </w:r>
      <w:r w:rsidR="64DF6F5B">
        <w:t>on April 23</w:t>
      </w:r>
      <w:r w:rsidRPr="47077799" w:rsidR="64DF6F5B">
        <w:rPr>
          <w:vertAlign w:val="superscript"/>
        </w:rPr>
        <w:t>rd</w:t>
      </w:r>
      <w:r w:rsidR="64DF6F5B">
        <w:t xml:space="preserve"> and </w:t>
      </w:r>
      <w:r w:rsidR="596A0FF2">
        <w:t>April 27</w:t>
      </w:r>
      <w:r w:rsidRPr="47077799" w:rsidR="596A0FF2">
        <w:rPr>
          <w:vertAlign w:val="superscript"/>
        </w:rPr>
        <w:t>th</w:t>
      </w:r>
      <w:r w:rsidR="73118C2E">
        <w:t xml:space="preserve">, </w:t>
      </w:r>
      <w:r w:rsidR="581460D2">
        <w:t>respectively</w:t>
      </w:r>
      <w:r w:rsidR="1C7A5E37">
        <w:t>.</w:t>
      </w:r>
    </w:p>
    <w:p w:rsidR="47077799" w:rsidP="47077799" w:rsidRDefault="47077799" w14:paraId="0B13A954" w14:textId="1CDE7591">
      <w:pPr>
        <w:pStyle w:val="Paragraph"/>
        <w:spacing w:line="360" w:lineRule="auto"/>
        <w:rPr>
          <w:ins w:author="Jaden Jefferson [STUDENT]" w:date="2025-02-09T15:30:00Z" w16du:dateUtc="2025-02-09T15:30:45Z" w:id="22"/>
        </w:rPr>
      </w:pPr>
    </w:p>
    <w:p w:rsidR="47077799" w:rsidP="47077799" w:rsidRDefault="47077799" w14:paraId="05DF3395" w14:textId="399C7181">
      <w:pPr>
        <w:pStyle w:val="Paragraph"/>
        <w:spacing w:line="360" w:lineRule="auto"/>
      </w:pPr>
    </w:p>
    <w:p w:rsidRPr="00960177" w:rsidR="00072A46" w:rsidP="47077799" w:rsidRDefault="00072A46" w14:paraId="27DAA85E" w14:textId="71D7A93C">
      <w:pPr>
        <w:pStyle w:val="Paragraph"/>
        <w:spacing w:line="360" w:lineRule="auto"/>
      </w:pPr>
    </w:p>
    <w:p w:rsidR="00863363" w:rsidP="00591099" w:rsidRDefault="65FB234A" w14:paraId="560CC2B5" w14:textId="6E4DCCA2">
      <w:pPr>
        <w:pStyle w:val="Heading1"/>
        <w:rPr>
          <w:rFonts w:hint="eastAsia"/>
        </w:rPr>
      </w:pPr>
      <w:bookmarkStart w:name="_Toc1531320783" w:id="23"/>
      <w:commentRangeStart w:id="24"/>
      <w:r>
        <w:t>Project Introduction</w:t>
      </w:r>
      <w:commentRangeEnd w:id="24"/>
      <w:r w:rsidR="00960177">
        <w:commentReference w:id="24"/>
      </w:r>
      <w:bookmarkEnd w:id="23"/>
    </w:p>
    <w:p w:rsidRPr="00435303" w:rsidR="00435303" w:rsidP="00435303" w:rsidRDefault="5531D00B" w14:paraId="79D7AA53" w14:textId="34F7497E">
      <w:pPr>
        <w:pStyle w:val="Paragraph"/>
        <w:spacing w:line="360" w:lineRule="auto"/>
        <w:ind w:firstLine="0"/>
      </w:pPr>
      <w:r>
        <w:t>Author:</w:t>
      </w:r>
      <w:r w:rsidR="2D003CF2">
        <w:t xml:space="preserve"> Kelly Payne</w:t>
      </w:r>
      <w:r w:rsidR="43A676CA">
        <w:t>, Nick Miller</w:t>
      </w:r>
      <w:r w:rsidR="575A2740">
        <w:t>, Carnell Greenfield</w:t>
      </w:r>
    </w:p>
    <w:p w:rsidR="16184C19" w:rsidP="47077799" w:rsidRDefault="16184C19" w14:paraId="4AF27AEF" w14:textId="41071E54">
      <w:pPr>
        <w:pStyle w:val="Paragraph"/>
        <w:spacing w:line="360" w:lineRule="auto"/>
      </w:pPr>
      <w:r>
        <w:t>Our project is the development of a private cloud</w:t>
      </w:r>
      <w:r w:rsidR="5858FF3A">
        <w:t xml:space="preserve"> for the Columbus State University Computer Science Department</w:t>
      </w:r>
      <w:r>
        <w:t>.</w:t>
      </w:r>
      <w:r w:rsidRPr="130CBDC8" w:rsidR="6404A499">
        <w:rPr>
          <w:rFonts w:eastAsia="Times New Roman" w:cs="Times New Roman"/>
          <w:color w:val="000000" w:themeColor="text1"/>
        </w:rPr>
        <w:t xml:space="preserve"> We have been provided with three pre-owned hardware servers with the</w:t>
      </w:r>
      <w:r w:rsidRPr="130CBDC8" w:rsidR="0D51B783">
        <w:rPr>
          <w:rFonts w:eastAsia="Times New Roman" w:cs="Times New Roman"/>
          <w:color w:val="000000" w:themeColor="text1"/>
        </w:rPr>
        <w:t xml:space="preserve"> goal of providing a horizontally scalable</w:t>
      </w:r>
      <w:r w:rsidRPr="130CBDC8" w:rsidR="6D07C6DF">
        <w:rPr>
          <w:rFonts w:eastAsia="Times New Roman" w:cs="Times New Roman"/>
          <w:color w:val="000000" w:themeColor="text1"/>
        </w:rPr>
        <w:t xml:space="preserve"> and</w:t>
      </w:r>
      <w:r w:rsidRPr="130CBDC8" w:rsidR="0D51B783">
        <w:rPr>
          <w:rFonts w:eastAsia="Times New Roman" w:cs="Times New Roman"/>
          <w:color w:val="000000" w:themeColor="text1"/>
        </w:rPr>
        <w:t xml:space="preserve"> clustered infrastructure</w:t>
      </w:r>
      <w:r w:rsidRPr="130CBDC8" w:rsidR="6404A499">
        <w:rPr>
          <w:rFonts w:eastAsia="Times New Roman" w:cs="Times New Roman"/>
          <w:color w:val="000000" w:themeColor="text1"/>
        </w:rPr>
        <w:t xml:space="preserve">. </w:t>
      </w:r>
      <w:r w:rsidR="273B2000">
        <w:t>Th</w:t>
      </w:r>
      <w:r w:rsidR="62B2F5F8">
        <w:t>is project is intended to</w:t>
      </w:r>
      <w:r w:rsidR="273B2000">
        <w:t xml:space="preserve"> give </w:t>
      </w:r>
      <w:r w:rsidR="205F1FBC">
        <w:t xml:space="preserve">students and </w:t>
      </w:r>
      <w:r w:rsidR="273B2000">
        <w:t>employees</w:t>
      </w:r>
      <w:r w:rsidR="5394366C">
        <w:t xml:space="preserve"> </w:t>
      </w:r>
      <w:r w:rsidR="273B2000">
        <w:t xml:space="preserve">access to </w:t>
      </w:r>
      <w:r w:rsidR="487D52B7">
        <w:t xml:space="preserve">processing and </w:t>
      </w:r>
      <w:r w:rsidR="273B2000">
        <w:t xml:space="preserve">storage in a secure private cloud. </w:t>
      </w:r>
      <w:r w:rsidR="05B33571">
        <w:t xml:space="preserve">Our goal is to create </w:t>
      </w:r>
      <w:proofErr w:type="gramStart"/>
      <w:r w:rsidR="05B33571">
        <w:t>the</w:t>
      </w:r>
      <w:proofErr w:type="gramEnd"/>
      <w:r w:rsidR="05B33571">
        <w:t xml:space="preserve"> cloud from scratch using open-source software</w:t>
      </w:r>
      <w:r w:rsidR="6E0FF0ED">
        <w:t xml:space="preserve"> to</w:t>
      </w:r>
      <w:r w:rsidR="05B33571">
        <w:t xml:space="preserve"> ultimately </w:t>
      </w:r>
      <w:r w:rsidR="210F66B7">
        <w:t>provide</w:t>
      </w:r>
      <w:r w:rsidR="05B33571">
        <w:t xml:space="preserve"> access to </w:t>
      </w:r>
      <w:r w:rsidR="7407315D">
        <w:t xml:space="preserve">university </w:t>
      </w:r>
      <w:r w:rsidR="05B33571">
        <w:t xml:space="preserve">students and </w:t>
      </w:r>
      <w:r w:rsidR="62558CA2">
        <w:t>faculty</w:t>
      </w:r>
      <w:r w:rsidR="05B33571">
        <w:t>.</w:t>
      </w:r>
    </w:p>
    <w:p w:rsidR="0031172E" w:rsidP="00591099" w:rsidRDefault="65FB234A" w14:paraId="5AAC40E3" w14:textId="2C8BFF26">
      <w:pPr>
        <w:pStyle w:val="Heading2"/>
      </w:pPr>
      <w:bookmarkStart w:name="_Toc1596999530" w:id="25"/>
      <w:r>
        <w:t>Previous Development</w:t>
      </w:r>
      <w:bookmarkEnd w:id="25"/>
    </w:p>
    <w:p w:rsidR="176FDD77" w:rsidP="704DD350" w:rsidRDefault="53C4F3F9" w14:paraId="66EA2E19" w14:textId="3FBC5053">
      <w:pPr>
        <w:pStyle w:val="Paragraph"/>
        <w:spacing w:line="360" w:lineRule="auto"/>
      </w:pPr>
      <w:r>
        <w:t xml:space="preserve"> </w:t>
      </w:r>
      <w:r w:rsidR="5135986D">
        <w:t>Th</w:t>
      </w:r>
      <w:r w:rsidR="46A09506">
        <w:t>e</w:t>
      </w:r>
      <w:r w:rsidR="6E1E8A9E">
        <w:t xml:space="preserve"> work located below</w:t>
      </w:r>
      <w:r w:rsidR="5135986D">
        <w:t xml:space="preserve"> is </w:t>
      </w:r>
      <w:r w:rsidR="1DA1E1CD">
        <w:t>fro</w:t>
      </w:r>
      <w:r w:rsidR="2F39A4C4">
        <w:t>m</w:t>
      </w:r>
      <w:r w:rsidR="5135986D">
        <w:t xml:space="preserve"> Sp</w:t>
      </w:r>
      <w:r w:rsidR="3A3F0497">
        <w:t>rint</w:t>
      </w:r>
      <w:r w:rsidR="5135986D">
        <w:t xml:space="preserve"> </w:t>
      </w:r>
      <w:r w:rsidR="61FFA06C">
        <w:t>1</w:t>
      </w:r>
      <w:r w:rsidR="4EE01592">
        <w:t xml:space="preserve"> </w:t>
      </w:r>
      <w:r w:rsidR="00102160">
        <w:t>through</w:t>
      </w:r>
      <w:r w:rsidR="4EE01592">
        <w:t xml:space="preserve"> Sprint </w:t>
      </w:r>
      <w:r w:rsidR="00102160">
        <w:t>4</w:t>
      </w:r>
      <w:r w:rsidR="6C8883B6">
        <w:t xml:space="preserve">. </w:t>
      </w:r>
      <w:r w:rsidR="184A2C3A">
        <w:t xml:space="preserve">Our </w:t>
      </w:r>
      <w:r w:rsidR="1C1ED02E">
        <w:t>objective in</w:t>
      </w:r>
      <w:r w:rsidR="184A2C3A">
        <w:t xml:space="preserve"> th</w:t>
      </w:r>
      <w:r w:rsidR="36604B2A">
        <w:t xml:space="preserve">ese </w:t>
      </w:r>
      <w:r w:rsidR="184A2C3A">
        <w:t>phase</w:t>
      </w:r>
      <w:r w:rsidR="1C367057">
        <w:t>s</w:t>
      </w:r>
      <w:r w:rsidR="184A2C3A">
        <w:t xml:space="preserve"> was to lay a foundation for the project by installing essential software, addressing initial challenges, and growi</w:t>
      </w:r>
      <w:r w:rsidR="63F5FBB9">
        <w:t>ng our understanding of the tasks ahead.</w:t>
      </w:r>
    </w:p>
    <w:p w:rsidR="0F6CDBFC" w:rsidP="47077799" w:rsidRDefault="0F6CDBFC" w14:paraId="0136DE53" w14:textId="1338BC86">
      <w:pPr>
        <w:pStyle w:val="Paragraph"/>
        <w:spacing w:line="360" w:lineRule="auto"/>
      </w:pPr>
      <w:r w:rsidRPr="47077799">
        <w:t>We started</w:t>
      </w:r>
      <w:r w:rsidRPr="47077799" w:rsidR="02F6F382">
        <w:t xml:space="preserve"> by examining the servers we’d been provided with and recording information about their hardware specifications. We have three servers: one Dell PowerEdge R730 and two</w:t>
      </w:r>
      <w:r w:rsidRPr="47077799" w:rsidR="4EE19A18">
        <w:t xml:space="preserve"> PowerEdge R710s. The R730</w:t>
      </w:r>
      <w:r w:rsidRPr="47077799" w:rsidR="74ADCACB">
        <w:t xml:space="preserve"> is equipped with an Intel Xeon E5-2660 v3 CPU, 128 GB of DDR4 RAM, and approximately </w:t>
      </w:r>
      <w:r w:rsidRPr="47077799" w:rsidR="41B6B00F">
        <w:t>22 TB of hard disk storage. Each R710 is equipped with an Intel Xeon L5630, 48 GB of DDR3 RAM, and approximately 900 GB of hard disk storage.</w:t>
      </w:r>
      <w:r w:rsidRPr="47077799" w:rsidR="5B28569D">
        <w:t xml:space="preserve"> We used a live Puppy Linux environment to gather hardware information and bypass a password-locked Windows installation.</w:t>
      </w:r>
    </w:p>
    <w:p w:rsidR="00667514" w:rsidP="00667514" w:rsidRDefault="5B28569D" w14:paraId="73E2505F" w14:textId="50768E89">
      <w:pPr>
        <w:pStyle w:val="Paragraph"/>
        <w:spacing w:line="360" w:lineRule="auto"/>
      </w:pPr>
      <w:r w:rsidRPr="47077799">
        <w:t>Next, we installed Ubuntu Server 24.04 on each</w:t>
      </w:r>
      <w:r w:rsidRPr="47077799" w:rsidR="048DC49F">
        <w:t xml:space="preserve"> server, configuring the operating system as necessary. Each machine was connected to the LAN in the process suc</w:t>
      </w:r>
      <w:r w:rsidRPr="47077799" w:rsidR="49583CCF">
        <w:t xml:space="preserve">cessfully. With Ubuntu Server installed, we </w:t>
      </w:r>
      <w:r w:rsidRPr="47077799" w:rsidR="639668A0">
        <w:t>continued by installing relevant software packages like Kubernetes</w:t>
      </w:r>
      <w:r w:rsidR="00667514">
        <w:t>.</w:t>
      </w:r>
      <w:r w:rsidR="00102160">
        <w:t xml:space="preserve"> We also encrypted each server through the Linux installation which provides added protection of data on disks so that no one can access the data without the correct decryption key. </w:t>
      </w:r>
    </w:p>
    <w:p w:rsidR="47077799" w:rsidP="31296EE2" w:rsidRDefault="47077799" w14:paraId="676D2323" w14:textId="0EAB3EFC">
      <w:pPr>
        <w:pStyle w:val="Paragraph"/>
        <w:spacing w:line="360" w:lineRule="auto"/>
        <w:rPr>
          <w:rPrChange w:author="Nick Miller [STUDENT]" w:date="2025-02-09T22:35:00Z" w:id="185612292">
            <w:rPr>
              <w:i w:val="1"/>
              <w:iCs w:val="1"/>
            </w:rPr>
          </w:rPrChange>
        </w:rPr>
      </w:pPr>
      <w:r w:rsidR="00667514">
        <w:rPr/>
        <w:t>As of now, March 2</w:t>
      </w:r>
      <w:r w:rsidR="47E9D1EB">
        <w:rPr/>
        <w:t>4</w:t>
      </w:r>
      <w:r w:rsidRPr="31296EE2" w:rsidR="00102160">
        <w:rPr>
          <w:vertAlign w:val="superscript"/>
        </w:rPr>
        <w:t>th</w:t>
      </w:r>
      <w:r w:rsidR="00667514">
        <w:rPr/>
        <w:t xml:space="preserve">, we are in Sprint </w:t>
      </w:r>
      <w:r w:rsidR="00102160">
        <w:rPr/>
        <w:t>4</w:t>
      </w:r>
      <w:r w:rsidR="00667514">
        <w:rPr/>
        <w:t>.</w:t>
      </w:r>
      <w:r w:rsidR="2EB969EC">
        <w:rPr/>
        <w:t xml:space="preserve"> W</w:t>
      </w:r>
      <w:r w:rsidR="00667514">
        <w:rPr/>
        <w:t xml:space="preserve">e were able to install Ubuntu on all three servers and KVM. We </w:t>
      </w:r>
      <w:r w:rsidR="00102160">
        <w:rPr/>
        <w:t xml:space="preserve">also </w:t>
      </w:r>
      <w:r w:rsidR="11D9CB40">
        <w:rPr/>
        <w:t xml:space="preserve">reassessed our disk security through </w:t>
      </w:r>
      <w:r w:rsidR="00102160">
        <w:rPr/>
        <w:t xml:space="preserve">RAID for each server </w:t>
      </w:r>
      <w:r w:rsidR="120594DC">
        <w:rPr/>
        <w:t xml:space="preserve">was reconfigured </w:t>
      </w:r>
      <w:r w:rsidR="00102160">
        <w:rPr/>
        <w:t>with a level of 5</w:t>
      </w:r>
      <w:r w:rsidR="4631E2EF">
        <w:rPr/>
        <w:t>. This was due to the</w:t>
      </w:r>
      <w:r w:rsidR="00102160">
        <w:rPr/>
        <w:t xml:space="preserve"> </w:t>
      </w:r>
      <w:r w:rsidR="4F6B8849">
        <w:rPr/>
        <w:t xml:space="preserve">low overhead </w:t>
      </w:r>
      <w:r w:rsidR="209A3EF0">
        <w:rPr/>
        <w:t xml:space="preserve">for the </w:t>
      </w:r>
      <w:r w:rsidR="00102160">
        <w:rPr/>
        <w:t>partition</w:t>
      </w:r>
      <w:r w:rsidR="617FF9BE">
        <w:rPr/>
        <w:t xml:space="preserve">ing of </w:t>
      </w:r>
      <w:r w:rsidR="39C95EC4">
        <w:rPr/>
        <w:t>disks</w:t>
      </w:r>
      <w:r w:rsidR="00102160">
        <w:rPr/>
        <w:t xml:space="preserve"> </w:t>
      </w:r>
      <w:r w:rsidR="00102160">
        <w:rPr/>
        <w:t xml:space="preserve">and </w:t>
      </w:r>
      <w:r w:rsidR="00102160">
        <w:rPr/>
        <w:t>provide</w:t>
      </w:r>
      <w:r w:rsidR="446BAE38">
        <w:rPr/>
        <w:t>d</w:t>
      </w:r>
      <w:r w:rsidR="00102160">
        <w:rPr/>
        <w:t xml:space="preserve"> fault tolerance</w:t>
      </w:r>
      <w:r w:rsidR="00102160">
        <w:rPr/>
        <w:t xml:space="preserve"> </w:t>
      </w:r>
      <w:r w:rsidR="73077FEC">
        <w:rPr/>
        <w:t xml:space="preserve">for data </w:t>
      </w:r>
      <w:r w:rsidR="73077FEC">
        <w:rPr/>
        <w:t>held on</w:t>
      </w:r>
      <w:r w:rsidR="73077FEC">
        <w:rPr/>
        <w:t xml:space="preserve"> </w:t>
      </w:r>
      <w:r w:rsidR="73077FEC">
        <w:rPr/>
        <w:t>each drive</w:t>
      </w:r>
      <w:r w:rsidR="00102160">
        <w:rPr/>
        <w:t>.</w:t>
      </w:r>
      <w:r w:rsidR="00667514">
        <w:rPr/>
        <w:t xml:space="preserve"> </w:t>
      </w:r>
      <w:r w:rsidR="006816B1">
        <w:rPr/>
        <w:t xml:space="preserve">SSH </w:t>
      </w:r>
      <w:r w:rsidR="1D437583">
        <w:rPr/>
        <w:t xml:space="preserve">was installed </w:t>
      </w:r>
      <w:r w:rsidR="006816B1">
        <w:rPr/>
        <w:t>on the servers</w:t>
      </w:r>
      <w:r w:rsidR="69F0EA3B">
        <w:rPr/>
        <w:t>.</w:t>
      </w:r>
      <w:r w:rsidR="00667514">
        <w:rPr/>
        <w:t xml:space="preserve"> </w:t>
      </w:r>
      <w:r w:rsidR="006816B1">
        <w:rPr/>
        <w:t xml:space="preserve">As we have progressed through the </w:t>
      </w:r>
      <w:r w:rsidR="006816B1">
        <w:rPr/>
        <w:t>epics</w:t>
      </w:r>
      <w:r w:rsidR="006816B1">
        <w:rPr/>
        <w:t xml:space="preserve"> we</w:t>
      </w:r>
      <w:r w:rsidR="00667514">
        <w:rPr/>
        <w:t xml:space="preserve"> are seeing that there </w:t>
      </w:r>
      <w:r w:rsidR="00667514">
        <w:rPr/>
        <w:t>are</w:t>
      </w:r>
      <w:r w:rsidR="00667514">
        <w:rPr/>
        <w:t xml:space="preserve"> more work items related to th</w:t>
      </w:r>
      <w:r w:rsidR="006816B1">
        <w:rPr/>
        <w:t>e</w:t>
      </w:r>
      <w:r w:rsidR="00667514">
        <w:rPr/>
        <w:t xml:space="preserve"> epic</w:t>
      </w:r>
      <w:r w:rsidR="006816B1">
        <w:rPr/>
        <w:t>s</w:t>
      </w:r>
      <w:r w:rsidR="00667514">
        <w:rPr/>
        <w:t xml:space="preserve"> such as </w:t>
      </w:r>
      <w:r w:rsidR="006816B1">
        <w:rPr/>
        <w:t>DevStack</w:t>
      </w:r>
      <w:r w:rsidR="00667514">
        <w:rPr/>
        <w:t xml:space="preserve">, hardware monitoring and virtual media. </w:t>
      </w:r>
      <w:r w:rsidR="00B424D2">
        <w:rPr/>
        <w:t>Some other work items that we have completed since our last report are finding the COM Port for 2960-XC Switch, VLAN configurations, and getting the switch up and running</w:t>
      </w:r>
      <w:r w:rsidR="78152298">
        <w:rPr/>
        <w:t>.</w:t>
      </w:r>
    </w:p>
    <w:p w:rsidR="7ED30862" w:rsidP="57ADAD39" w:rsidRDefault="1AFC5A96" w14:paraId="5FB3ED78" w14:textId="325B99C9">
      <w:pPr>
        <w:pStyle w:val="Paragraph"/>
        <w:spacing w:line="360" w:lineRule="auto"/>
      </w:pPr>
      <w:r w:rsidR="1AFC5A96">
        <w:rPr/>
        <w:t>Furthermore, the team engaged in an in-depth analysis of OpenStack</w:t>
      </w:r>
      <w:r w:rsidR="7CA19733">
        <w:rPr/>
        <w:t>.</w:t>
      </w:r>
      <w:r w:rsidR="1AFC5A96">
        <w:rPr/>
        <w:t xml:space="preserve"> The documentation produced during th</w:t>
      </w:r>
      <w:r w:rsidR="00B424D2">
        <w:rPr/>
        <w:t>e last</w:t>
      </w:r>
      <w:r w:rsidR="1AFC5A96">
        <w:rPr/>
        <w:t xml:space="preserve"> phase included a comprehensive PowerPoint presentation that detailed the </w:t>
      </w:r>
      <w:r w:rsidR="1AFC5A96">
        <w:rPr/>
        <w:t>initial</w:t>
      </w:r>
      <w:r w:rsidR="1AFC5A96">
        <w:rPr/>
        <w:t xml:space="preserve"> findings and configurations. These records are instrumental for ensuring that future team members can effectively replicate or enhance the project's progress</w:t>
      </w:r>
      <w:r w:rsidR="1AFC5A96">
        <w:rPr/>
        <w:t xml:space="preserve">.  </w:t>
      </w:r>
    </w:p>
    <w:p w:rsidR="00B424D2" w:rsidP="57ADAD39" w:rsidRDefault="00B424D2" w14:paraId="5A64A383" w14:textId="115F6D85">
      <w:pPr>
        <w:pStyle w:val="Paragraph"/>
        <w:spacing w:line="360" w:lineRule="auto"/>
      </w:pPr>
      <w:r w:rsidR="00B424D2">
        <w:rPr/>
        <w:t xml:space="preserve">The </w:t>
      </w:r>
      <w:r w:rsidR="00B424D2">
        <w:rPr/>
        <w:t>DevStack</w:t>
      </w:r>
      <w:r w:rsidR="00B424D2">
        <w:rPr/>
        <w:t xml:space="preserve"> installation has </w:t>
      </w:r>
      <w:r w:rsidR="4A04B492">
        <w:rPr/>
        <w:t>caused</w:t>
      </w:r>
      <w:r w:rsidR="00B424D2">
        <w:rPr/>
        <w:t xml:space="preserve"> some difficulties with connecting to the user interface so that is a bug we are currently working on </w:t>
      </w:r>
      <w:r w:rsidR="00B424D2">
        <w:rPr/>
        <w:t>in</w:t>
      </w:r>
      <w:r w:rsidR="00B424D2">
        <w:rPr/>
        <w:t xml:space="preserve"> this cycle and </w:t>
      </w:r>
      <w:r w:rsidR="60847AD2">
        <w:rPr/>
        <w:t>possibly</w:t>
      </w:r>
      <w:r w:rsidR="00B424D2">
        <w:rPr/>
        <w:t xml:space="preserve"> the</w:t>
      </w:r>
      <w:r w:rsidR="00B424D2">
        <w:rPr/>
        <w:t xml:space="preserve"> next. </w:t>
      </w:r>
    </w:p>
    <w:p w:rsidR="0031172E" w:rsidP="47077799" w:rsidRDefault="0F795AB3" w14:paraId="08CC33BC" w14:textId="20086E84">
      <w:pPr>
        <w:pStyle w:val="Heading2"/>
        <w:numPr>
          <w:ilvl w:val="0"/>
          <w:numId w:val="0"/>
        </w:numPr>
        <w:spacing w:line="360" w:lineRule="auto"/>
        <w:ind w:left="576"/>
      </w:pPr>
      <w:bookmarkStart w:name="_Toc1712404864" w:id="28"/>
      <w:r>
        <w:t xml:space="preserve">2.2   </w:t>
      </w:r>
      <w:r w:rsidR="65FB234A">
        <w:t>Intent This Cycle</w:t>
      </w:r>
      <w:bookmarkEnd w:id="28"/>
    </w:p>
    <w:p w:rsidR="0BAA898B" w:rsidP="130CBDC8" w:rsidRDefault="0BAA898B" w14:paraId="4ECB3C78" w14:textId="65536691">
      <w:pPr>
        <w:pStyle w:val="Paragraph"/>
        <w:ind w:firstLine="0"/>
      </w:pPr>
      <w:r>
        <w:t xml:space="preserve">Author: </w:t>
      </w:r>
      <w:r w:rsidR="79C3BAF1">
        <w:t>Kelly Payne, Jaden Jefferson</w:t>
      </w:r>
      <w:r w:rsidR="54505E68">
        <w:t>, Jackson Gray</w:t>
      </w:r>
    </w:p>
    <w:p w:rsidR="0031172E" w:rsidP="130CBDC8" w:rsidRDefault="0DB6F14D" w14:paraId="6549C36F" w14:textId="4724AD00">
      <w:pPr>
        <w:pStyle w:val="Paragraph"/>
        <w:spacing w:line="360" w:lineRule="auto"/>
        <w:ind w:firstLine="0"/>
      </w:pPr>
      <w:r>
        <w:t>Sprint 1</w:t>
      </w:r>
      <w:r w:rsidR="6EAF7EE3">
        <w:t>:</w:t>
      </w:r>
    </w:p>
    <w:p w:rsidR="0031172E" w:rsidP="130CBDC8" w:rsidRDefault="6EAF7EE3" w14:paraId="34965F3E" w14:textId="58B30FE6">
      <w:pPr>
        <w:pStyle w:val="Paragraph"/>
        <w:spacing w:line="360" w:lineRule="auto"/>
      </w:pPr>
      <w:r>
        <w:t xml:space="preserve">This </w:t>
      </w:r>
      <w:r w:rsidR="0635C687">
        <w:t>include</w:t>
      </w:r>
      <w:r w:rsidR="2A35C332">
        <w:t>d</w:t>
      </w:r>
      <w:r w:rsidR="0635C687">
        <w:t xml:space="preserve"> downloading and configuring software </w:t>
      </w:r>
      <w:r w:rsidR="735731EE">
        <w:t>for</w:t>
      </w:r>
      <w:r w:rsidR="0635C687">
        <w:t xml:space="preserve"> each of the three servers</w:t>
      </w:r>
      <w:r w:rsidR="32DAE80B">
        <w:t>, configuring the wiring</w:t>
      </w:r>
      <w:r w:rsidR="73540CB2">
        <w:t xml:space="preserve"> for </w:t>
      </w:r>
      <w:r w:rsidR="44843778">
        <w:t>PowerEdge</w:t>
      </w:r>
      <w:r w:rsidR="73540CB2">
        <w:t xml:space="preserve"> 710 and 730</w:t>
      </w:r>
      <w:r w:rsidR="32DAE80B">
        <w:t xml:space="preserve">, obtaining access to the desktop to </w:t>
      </w:r>
      <w:r w:rsidR="416AC4C1">
        <w:t>streamline</w:t>
      </w:r>
      <w:r w:rsidR="737D1FA8">
        <w:t xml:space="preserve"> and speed up</w:t>
      </w:r>
      <w:r w:rsidR="32DAE80B">
        <w:t xml:space="preserve"> </w:t>
      </w:r>
      <w:r w:rsidR="148AC66F">
        <w:t>deployment, conducting</w:t>
      </w:r>
      <w:r w:rsidR="50207490">
        <w:t xml:space="preserve"> </w:t>
      </w:r>
      <w:r w:rsidR="04B1372A">
        <w:t xml:space="preserve">continuous research, and </w:t>
      </w:r>
      <w:r w:rsidR="18C171C9">
        <w:t xml:space="preserve">installing the </w:t>
      </w:r>
      <w:proofErr w:type="gramStart"/>
      <w:r w:rsidR="04B1372A">
        <w:t>operation</w:t>
      </w:r>
      <w:proofErr w:type="gramEnd"/>
      <w:r w:rsidR="04B1372A">
        <w:t xml:space="preserve"> system. </w:t>
      </w:r>
      <w:r w:rsidR="428F4D0E">
        <w:t xml:space="preserve">However, our progress was </w:t>
      </w:r>
      <w:r w:rsidR="04B1372A">
        <w:t xml:space="preserve">somewhat delayed </w:t>
      </w:r>
      <w:r w:rsidR="2C799792">
        <w:t xml:space="preserve">due to </w:t>
      </w:r>
      <w:r w:rsidR="725FC7DA">
        <w:t>weather</w:t>
      </w:r>
      <w:r w:rsidR="74A74795">
        <w:t xml:space="preserve"> related campus closures, which</w:t>
      </w:r>
      <w:r w:rsidR="725FC7DA">
        <w:t xml:space="preserve"> </w:t>
      </w:r>
      <w:r w:rsidR="3942F61C">
        <w:t>limited our ability to work on our project, except for research</w:t>
      </w:r>
      <w:r w:rsidR="725FC7DA">
        <w:t xml:space="preserve">. </w:t>
      </w:r>
      <w:r w:rsidR="6793EC83">
        <w:t>Despite the setbacks, we successfully</w:t>
      </w:r>
      <w:r w:rsidR="17CFE16C">
        <w:t xml:space="preserve"> </w:t>
      </w:r>
      <w:r w:rsidR="2E6C15C5">
        <w:t>installed</w:t>
      </w:r>
      <w:r w:rsidR="552F5088">
        <w:t xml:space="preserve"> Ubuntu </w:t>
      </w:r>
      <w:r w:rsidR="32F97B2B">
        <w:t xml:space="preserve">Server </w:t>
      </w:r>
      <w:r w:rsidR="552F5088">
        <w:t>on</w:t>
      </w:r>
      <w:r w:rsidR="06F96920">
        <w:t>to</w:t>
      </w:r>
      <w:r w:rsidR="552F5088">
        <w:t xml:space="preserve"> each server, configur</w:t>
      </w:r>
      <w:r w:rsidR="26AD5C5E">
        <w:t>ed</w:t>
      </w:r>
      <w:r w:rsidR="552F5088">
        <w:t xml:space="preserve"> the iDRAC on each server, </w:t>
      </w:r>
      <w:r w:rsidR="3770E1ED">
        <w:t>completed</w:t>
      </w:r>
      <w:r w:rsidR="333ADC4A">
        <w:t xml:space="preserve"> the </w:t>
      </w:r>
      <w:r w:rsidR="47B53AAA">
        <w:t xml:space="preserve">wiring </w:t>
      </w:r>
      <w:r w:rsidR="5FC4EB14">
        <w:t>configuration</w:t>
      </w:r>
      <w:r w:rsidR="47B53AAA">
        <w:t xml:space="preserve"> for servers</w:t>
      </w:r>
      <w:r w:rsidR="4CA6083D">
        <w:t xml:space="preserve">. </w:t>
      </w:r>
      <w:r w:rsidR="47B53AAA">
        <w:t xml:space="preserve"> </w:t>
      </w:r>
    </w:p>
    <w:p w:rsidR="00A57CD0" w:rsidP="130CBDC8" w:rsidRDefault="50DE9B4B" w14:paraId="334CE5B7" w14:textId="6592A334">
      <w:pPr>
        <w:pStyle w:val="Paragraph"/>
        <w:spacing w:line="360" w:lineRule="auto"/>
        <w:ind w:firstLine="0"/>
      </w:pPr>
      <w:r w:rsidR="50DE9B4B">
        <w:rPr/>
        <w:t>Sprint 2</w:t>
      </w:r>
      <w:r w:rsidR="08658F0F">
        <w:rPr/>
        <w:t>:</w:t>
      </w:r>
    </w:p>
    <w:p w:rsidR="00A57CD0" w:rsidP="130CBDC8" w:rsidRDefault="0B421563" w14:paraId="65A589CC" w14:textId="65EA8680">
      <w:pPr>
        <w:pStyle w:val="Paragraph"/>
        <w:spacing w:line="360" w:lineRule="auto"/>
      </w:pPr>
      <w:r>
        <w:t xml:space="preserve">Get a VLAN up and running and </w:t>
      </w:r>
      <w:proofErr w:type="gramStart"/>
      <w:r>
        <w:t>access to</w:t>
      </w:r>
      <w:proofErr w:type="gramEnd"/>
      <w:r>
        <w:t xml:space="preserve"> Cisco switch CLI for further configuration,</w:t>
      </w:r>
      <w:r w:rsidR="00A57CD0">
        <w:t xml:space="preserve"> get the RAID configured, apply a fresh coat of thermal paste to CPU heatsinks within the three servers, and get IP address configured for server network.</w:t>
      </w:r>
      <w:r w:rsidR="3E4F4D33">
        <w:t xml:space="preserve"> We were able to configure the RAID to our needs due to the presence of physical RAID controllers within the hardware, though setbacks with the network switch did not allow us to fully create a working LAN. </w:t>
      </w:r>
    </w:p>
    <w:p w:rsidR="08E29D30" w:rsidP="130CBDC8" w:rsidRDefault="08E29D30" w14:paraId="7497C26A" w14:textId="25B8C492">
      <w:pPr>
        <w:pStyle w:val="Paragraph"/>
        <w:spacing w:line="360" w:lineRule="auto"/>
        <w:ind w:firstLine="0"/>
      </w:pPr>
      <w:r>
        <w:t>Sprint 3</w:t>
      </w:r>
      <w:r w:rsidR="5789703D">
        <w:t>:</w:t>
      </w:r>
      <w:r>
        <w:t xml:space="preserve"> </w:t>
      </w:r>
    </w:p>
    <w:p w:rsidR="7D51C151" w:rsidP="130CBDC8" w:rsidRDefault="7D51C151" w14:paraId="5E278FC3" w14:textId="1993104C">
      <w:pPr>
        <w:pStyle w:val="Paragraph"/>
        <w:spacing w:line="360" w:lineRule="auto"/>
      </w:pPr>
      <w:r w:rsidR="7D51C151">
        <w:rPr/>
        <w:t>I</w:t>
      </w:r>
      <w:r w:rsidR="08E29D30">
        <w:rPr/>
        <w:t xml:space="preserve">nclude comprehensive research on OpenStack and looking into development tools for it, including </w:t>
      </w:r>
      <w:r w:rsidR="08E29D30">
        <w:rPr/>
        <w:t>MicroStack</w:t>
      </w:r>
      <w:r w:rsidR="08E29D30">
        <w:rPr/>
        <w:t xml:space="preserve"> </w:t>
      </w:r>
      <w:r w:rsidR="700DC2E9">
        <w:rPr/>
        <w:t xml:space="preserve">and </w:t>
      </w:r>
      <w:r w:rsidR="700DC2E9">
        <w:rPr/>
        <w:t>DevStack</w:t>
      </w:r>
      <w:r w:rsidR="700DC2E9">
        <w:rPr/>
        <w:t xml:space="preserve">. </w:t>
      </w:r>
      <w:r w:rsidR="18124FC2">
        <w:rPr/>
        <w:t>We</w:t>
      </w:r>
      <w:r w:rsidR="6C678D12">
        <w:rPr/>
        <w:t xml:space="preserve"> </w:t>
      </w:r>
      <w:r w:rsidR="29D0992F">
        <w:rPr/>
        <w:t>hope</w:t>
      </w:r>
      <w:r w:rsidR="6C678D12">
        <w:rPr/>
        <w:t xml:space="preserve"> to fix the issues we were having with our network switch and finally create a LAN that we can connect the servers to, allowing for full connection across all three servers as well as simple remote access and configuration. </w:t>
      </w:r>
    </w:p>
    <w:p w:rsidR="1454E481" w:rsidP="1454E481" w:rsidRDefault="1454E481" w14:paraId="5F5565E6" w14:textId="6AEB3B8E">
      <w:pPr>
        <w:pStyle w:val="Paragraph"/>
        <w:spacing w:line="360" w:lineRule="auto"/>
        <w:ind w:firstLine="0"/>
      </w:pPr>
    </w:p>
    <w:p w:rsidR="1454E481" w:rsidP="1454E481" w:rsidRDefault="1454E481" w14:paraId="5732E587" w14:textId="7B8FF4EE">
      <w:pPr>
        <w:pStyle w:val="Paragraph"/>
        <w:spacing w:line="360" w:lineRule="auto"/>
        <w:ind w:firstLine="0"/>
      </w:pPr>
    </w:p>
    <w:p w:rsidR="2E0C46D4" w:rsidP="1454E481" w:rsidRDefault="2E0C46D4" w14:paraId="088AC2BA" w14:textId="7AD61607">
      <w:pPr>
        <w:pStyle w:val="Paragraph"/>
        <w:spacing w:line="360" w:lineRule="auto"/>
        <w:ind w:firstLine="0"/>
      </w:pPr>
      <w:r w:rsidR="2E0C46D4">
        <w:rPr/>
        <w:t xml:space="preserve">Sprint 4: </w:t>
      </w:r>
    </w:p>
    <w:p w:rsidR="2E0C46D4" w:rsidP="1454E481" w:rsidRDefault="2E0C46D4" w14:paraId="0DFE6061" w14:textId="270348A3">
      <w:pPr>
        <w:pStyle w:val="Paragraph"/>
        <w:spacing w:line="360" w:lineRule="auto"/>
        <w:ind w:firstLine="0"/>
      </w:pPr>
      <w:r w:rsidR="2E0C46D4">
        <w:rPr/>
        <w:t xml:space="preserve">    </w:t>
      </w:r>
      <w:r w:rsidR="617EF1C1">
        <w:rPr/>
        <w:t xml:space="preserve">Get </w:t>
      </w:r>
      <w:r w:rsidR="617EF1C1">
        <w:rPr/>
        <w:t>DevStack</w:t>
      </w:r>
      <w:r w:rsidR="617EF1C1">
        <w:rPr/>
        <w:t xml:space="preserve"> downloaded on the 730 </w:t>
      </w:r>
      <w:r w:rsidR="617EF1C1">
        <w:rPr/>
        <w:t>server</w:t>
      </w:r>
      <w:r w:rsidR="617EF1C1">
        <w:rPr/>
        <w:t xml:space="preserve"> on a single node to work with OpenStack playground by creating an instance. We also</w:t>
      </w:r>
      <w:r w:rsidR="571A9B92">
        <w:rPr/>
        <w:t xml:space="preserve"> hope to fix the issues associated with </w:t>
      </w:r>
      <w:r w:rsidR="571A9B92">
        <w:rPr/>
        <w:t>DevStack</w:t>
      </w:r>
      <w:r w:rsidR="571A9B92">
        <w:rPr/>
        <w:t xml:space="preserve"> in relation to creating a single instance and gett</w:t>
      </w:r>
      <w:r w:rsidR="4C8E58E1">
        <w:rPr/>
        <w:t>i</w:t>
      </w:r>
      <w:r w:rsidR="571A9B92">
        <w:rPr/>
        <w:t xml:space="preserve">ng an error in return. </w:t>
      </w:r>
      <w:r w:rsidR="57C999B0">
        <w:rPr/>
        <w:t>We also hope to get the VLAN configured on our Cisco Switch, find the COM Port for 2960-XC Switch,</w:t>
      </w:r>
      <w:r w:rsidR="0EF9C75D">
        <w:rPr/>
        <w:t xml:space="preserve"> and get the switch up and running.</w:t>
      </w:r>
    </w:p>
    <w:p w:rsidR="2F1ACCA1" w:rsidP="2D05D798" w:rsidRDefault="2F1ACCA1" w14:paraId="12801D3B" w14:textId="7F250FD8">
      <w:pPr>
        <w:pStyle w:val="Paragraph"/>
        <w:spacing w:line="360" w:lineRule="auto"/>
      </w:pPr>
      <w:r w:rsidR="2F1ACCA1">
        <w:rPr/>
        <w:t>We are laying the groundwork for maintenance and future development by documenting our work and wiring configurations, as well as providing manuals for servers and networking equipment, so that the next team will not have such a learning curve.</w:t>
      </w:r>
    </w:p>
    <w:p w:rsidR="2D05D798" w:rsidP="2D05D798" w:rsidRDefault="2D05D798" w14:paraId="174020E2" w14:textId="1B89EB9C">
      <w:pPr>
        <w:pStyle w:val="Paragraph"/>
        <w:spacing w:line="360" w:lineRule="auto"/>
      </w:pPr>
    </w:p>
    <w:p w:rsidR="370ED446" w:rsidP="2D05D798" w:rsidRDefault="370ED446" w14:paraId="5A287D39" w14:textId="333BC3F7">
      <w:pPr>
        <w:pStyle w:val="Paragraph"/>
        <w:spacing w:line="360" w:lineRule="auto"/>
        <w:ind w:firstLine="0"/>
      </w:pPr>
      <w:r w:rsidR="370ED446">
        <w:rPr/>
        <w:t>Sprint 5:</w:t>
      </w:r>
    </w:p>
    <w:p w:rsidR="370ED446" w:rsidP="31296EE2" w:rsidRDefault="370ED446" w14:paraId="2DB813A5" w14:textId="15E5291C">
      <w:pPr>
        <w:pStyle w:val="Paragraph"/>
        <w:spacing w:line="360" w:lineRule="auto"/>
        <w:ind w:firstLine="288"/>
      </w:pPr>
      <w:r w:rsidR="370ED446">
        <w:rPr/>
        <w:t>Get Internet Access through wall port onto the switch</w:t>
      </w:r>
      <w:r w:rsidR="7B87F114">
        <w:rPr/>
        <w:t>. Have all three</w:t>
      </w:r>
      <w:r w:rsidR="4A12725A">
        <w:rPr/>
        <w:t xml:space="preserve"> </w:t>
      </w:r>
      <w:r w:rsidR="4A12725A">
        <w:rPr/>
        <w:t>devices connected to the switch</w:t>
      </w:r>
      <w:r w:rsidR="21A2EB95">
        <w:rPr/>
        <w:t xml:space="preserve"> </w:t>
      </w:r>
      <w:r w:rsidR="2BAFF7D0">
        <w:rPr/>
        <w:t xml:space="preserve">and </w:t>
      </w:r>
      <w:bookmarkStart w:name="_Int_uVT7hNqo" w:id="46726164"/>
      <w:r w:rsidR="1AF51666">
        <w:rPr/>
        <w:t>communicati</w:t>
      </w:r>
      <w:r w:rsidR="46010A70">
        <w:rPr/>
        <w:t>ng</w:t>
      </w:r>
      <w:bookmarkEnd w:id="46726164"/>
      <w:r w:rsidR="46010A70">
        <w:rPr/>
        <w:t>.</w:t>
      </w:r>
      <w:r w:rsidR="370ED446">
        <w:rPr/>
        <w:t xml:space="preserve"> </w:t>
      </w:r>
      <w:r w:rsidR="20E0468F">
        <w:rPr/>
        <w:t>Install and configure production instances of OpenStack using Kolla-Ansible.</w:t>
      </w:r>
      <w:r w:rsidR="14AE92E7">
        <w:rPr/>
        <w:t xml:space="preserve"> </w:t>
      </w:r>
      <w:r w:rsidR="1D91B059">
        <w:rPr/>
        <w:t>Continue pursuit of requested hardware in order to facilitate the listed features.</w:t>
      </w:r>
    </w:p>
    <w:p w:rsidR="0031172E" w:rsidP="47077799" w:rsidRDefault="0031172E" w14:paraId="74AAA21D" w14:textId="787A68FD">
      <w:pPr>
        <w:pStyle w:val="Paragraph"/>
        <w:spacing w:line="360" w:lineRule="auto"/>
      </w:pPr>
    </w:p>
    <w:p w:rsidR="0031172E" w:rsidP="47077799" w:rsidRDefault="5ACD7D0E" w14:paraId="2D23420F" w14:textId="4FFCA702">
      <w:pPr>
        <w:pStyle w:val="Heading2"/>
        <w:numPr>
          <w:ilvl w:val="0"/>
          <w:numId w:val="0"/>
        </w:numPr>
        <w:ind w:left="576"/>
      </w:pPr>
      <w:bookmarkStart w:name="_Toc1725396819" w:id="29"/>
      <w:r>
        <w:t xml:space="preserve">2.3    </w:t>
      </w:r>
      <w:r w:rsidR="56FFD13D">
        <w:t>Future Work</w:t>
      </w:r>
      <w:bookmarkEnd w:id="29"/>
      <w:r w:rsidR="56FFD13D">
        <w:t xml:space="preserve"> </w:t>
      </w:r>
    </w:p>
    <w:p w:rsidR="736E0D6F" w:rsidP="130CBDC8" w:rsidRDefault="736E0D6F" w14:paraId="27302C32" w14:textId="70214FAF">
      <w:pPr>
        <w:pStyle w:val="Paragraph"/>
      </w:pPr>
      <w:r w:rsidR="736E0D6F">
        <w:rPr/>
        <w:t>Author: Jackson Gray</w:t>
      </w:r>
      <w:r w:rsidR="05C23ECA">
        <w:rPr/>
        <w:t>, Jaden Jefferson</w:t>
      </w:r>
      <w:r w:rsidR="5096A042">
        <w:rPr/>
        <w:t>, Kelly Payne</w:t>
      </w:r>
    </w:p>
    <w:p w:rsidR="02ED6533" w:rsidP="0B3C398A" w:rsidRDefault="75716B13" w14:paraId="629480CD" w14:textId="408E65D6">
      <w:pPr>
        <w:pStyle w:val="Paragraph"/>
        <w:spacing w:line="360" w:lineRule="auto"/>
      </w:pPr>
      <w:r w:rsidR="75716B13">
        <w:rPr/>
        <w:t xml:space="preserve">Future cycles will </w:t>
      </w:r>
      <w:r w:rsidR="2D2A48B8">
        <w:rPr/>
        <w:t>involve</w:t>
      </w:r>
      <w:r w:rsidR="75716B13">
        <w:rPr/>
        <w:t xml:space="preserve"> the installation and configuration of OpenStack </w:t>
      </w:r>
      <w:r w:rsidR="194B0D4B">
        <w:rPr/>
        <w:t>as well as the</w:t>
      </w:r>
      <w:r w:rsidR="75716B13">
        <w:rPr/>
        <w:t xml:space="preserve"> </w:t>
      </w:r>
      <w:r w:rsidR="0CF75F46">
        <w:rPr/>
        <w:t>creation of clusters</w:t>
      </w:r>
      <w:r w:rsidR="75716B13">
        <w:rPr/>
        <w:t>.</w:t>
      </w:r>
      <w:r w:rsidR="75716B13">
        <w:rPr/>
        <w:t xml:space="preserve"> We will be connecting our servers to the network and enabling remote access</w:t>
      </w:r>
      <w:r w:rsidR="57D27F09">
        <w:rPr/>
        <w:t xml:space="preserve"> through SSH</w:t>
      </w:r>
      <w:r w:rsidR="75716B13">
        <w:rPr/>
        <w:t>.</w:t>
      </w:r>
      <w:r w:rsidR="5F80E98B">
        <w:rPr/>
        <w:t xml:space="preserve"> </w:t>
      </w:r>
      <w:r w:rsidR="2DF6845E">
        <w:rPr/>
        <w:t>Our goal in the up-coming cycle is to create multi</w:t>
      </w:r>
      <w:r w:rsidR="6E401F52">
        <w:rPr/>
        <w:t>-</w:t>
      </w:r>
      <w:r w:rsidR="2DF6845E">
        <w:rPr/>
        <w:t xml:space="preserve">nodes for </w:t>
      </w:r>
      <w:r w:rsidR="2DF6845E">
        <w:rPr/>
        <w:t>DevStack</w:t>
      </w:r>
      <w:r w:rsidR="2DF6845E">
        <w:rPr/>
        <w:t xml:space="preserve"> on the desktop </w:t>
      </w:r>
      <w:r w:rsidR="6D4E0376">
        <w:rPr/>
        <w:t xml:space="preserve">and separate the </w:t>
      </w:r>
      <w:r w:rsidR="6D4E0376">
        <w:rPr/>
        <w:t>DevStack</w:t>
      </w:r>
      <w:r w:rsidR="6D4E0376">
        <w:rPr/>
        <w:t xml:space="preserve"> from OpenStack. </w:t>
      </w:r>
      <w:r w:rsidR="6D4E0376">
        <w:rPr/>
        <w:t xml:space="preserve">All of our servers will </w:t>
      </w:r>
      <w:r w:rsidR="20D7AFA8">
        <w:rPr/>
        <w:t>have OpenStack installed and be running</w:t>
      </w:r>
      <w:r w:rsidR="6D4E0376">
        <w:rPr/>
        <w:t xml:space="preserve"> OpenStack.</w:t>
      </w:r>
      <w:r w:rsidR="6D4E0376">
        <w:rPr/>
        <w:t xml:space="preserve"> </w:t>
      </w:r>
      <w:r w:rsidR="5F80E98B">
        <w:rPr/>
        <w:t>We will also be researching and implementing security measures</w:t>
      </w:r>
      <w:r w:rsidR="1CCC9DD5">
        <w:rPr/>
        <w:t xml:space="preserve"> which include</w:t>
      </w:r>
      <w:r w:rsidR="5F80E98B">
        <w:rPr/>
        <w:t xml:space="preserve"> firewalls</w:t>
      </w:r>
      <w:r w:rsidR="6327DFB0">
        <w:rPr/>
        <w:t xml:space="preserve"> and access control</w:t>
      </w:r>
      <w:r w:rsidR="5F80E98B">
        <w:rPr/>
        <w:t>.</w:t>
      </w:r>
      <w:r w:rsidR="75716B13">
        <w:rPr/>
        <w:t xml:space="preserve"> </w:t>
      </w:r>
    </w:p>
    <w:p w:rsidR="02ED6533" w:rsidP="130CBDC8" w:rsidRDefault="3A72DF88" w14:paraId="075BF2C3" w14:textId="5AB374F8">
      <w:pPr>
        <w:pStyle w:val="Paragraph"/>
        <w:spacing w:line="360" w:lineRule="auto"/>
      </w:pPr>
      <w:r>
        <w:t xml:space="preserve">Our documentation efforts will continue. </w:t>
      </w:r>
      <w:r w:rsidR="4E2CEF08">
        <w:t xml:space="preserve">In the next couple of </w:t>
      </w:r>
      <w:r w:rsidR="33E0F483">
        <w:t>cycles,</w:t>
      </w:r>
      <w:r w:rsidR="4E2CEF08">
        <w:t xml:space="preserve"> we plan to</w:t>
      </w:r>
      <w:r w:rsidR="360E7A8D">
        <w:t xml:space="preserve"> </w:t>
      </w:r>
      <w:r w:rsidR="574B6BC8">
        <w:t>create</w:t>
      </w:r>
      <w:r w:rsidR="4E2CEF08">
        <w:t xml:space="preserve"> a more detailed network </w:t>
      </w:r>
      <w:r w:rsidR="56E293A0">
        <w:t>architecture</w:t>
      </w:r>
      <w:r w:rsidR="4E2CEF08">
        <w:t xml:space="preserve"> diagram which will incl</w:t>
      </w:r>
      <w:r w:rsidR="310FDB2C">
        <w:t xml:space="preserve">ude all devices and their connections. This </w:t>
      </w:r>
      <w:r w:rsidR="76ADF054">
        <w:t xml:space="preserve">will include information on IP addressing, VLANs, subnetting, and routing protocols used. </w:t>
      </w:r>
      <w:r w:rsidR="4F5BCD8F">
        <w:t xml:space="preserve">We hope by the end of the semester to have </w:t>
      </w:r>
      <w:r w:rsidR="58F6AC17">
        <w:t xml:space="preserve">documentation for the best </w:t>
      </w:r>
      <w:r w:rsidR="4F5BCD8F">
        <w:t xml:space="preserve">practice </w:t>
      </w:r>
      <w:r w:rsidR="32FF846D">
        <w:t>guidelines</w:t>
      </w:r>
      <w:r w:rsidR="4F5BCD8F">
        <w:t xml:space="preserve"> on maintaining </w:t>
      </w:r>
      <w:proofErr w:type="gramStart"/>
      <w:r w:rsidR="4F5BCD8F">
        <w:t>the network</w:t>
      </w:r>
      <w:proofErr w:type="gramEnd"/>
      <w:r w:rsidR="4F5BCD8F">
        <w:t xml:space="preserve"> and system security which would include firewall rules</w:t>
      </w:r>
      <w:r w:rsidR="2BE0DDD0">
        <w:t xml:space="preserve"> and </w:t>
      </w:r>
      <w:r w:rsidR="04BA538B">
        <w:t>VPN configurations</w:t>
      </w:r>
      <w:r w:rsidR="18707879">
        <w:t xml:space="preserve"> as well as a list of any know</w:t>
      </w:r>
      <w:r w:rsidR="08A61802">
        <w:t>n</w:t>
      </w:r>
      <w:r w:rsidR="18707879">
        <w:t xml:space="preserve"> issues or challenges that we encounter while setting up the private cloud</w:t>
      </w:r>
      <w:r w:rsidR="1953DFEA">
        <w:t xml:space="preserve"> to allow people ahead of us to maintain, repair, and configure the system.</w:t>
      </w:r>
    </w:p>
    <w:p w:rsidR="004F0009" w:rsidP="00591099" w:rsidRDefault="47B83481" w14:paraId="6BBD21F4" w14:textId="3CB3B4BB">
      <w:pPr>
        <w:pStyle w:val="Heading1"/>
        <w:rPr>
          <w:rFonts w:hint="eastAsia"/>
        </w:rPr>
      </w:pPr>
      <w:bookmarkStart w:name="_Toc868188902" w:id="30"/>
      <w:r>
        <w:t xml:space="preserve">Requirements / </w:t>
      </w:r>
      <w:r w:rsidR="65FB234A">
        <w:t>User Stories</w:t>
      </w:r>
      <w:bookmarkEnd w:id="30"/>
    </w:p>
    <w:p w:rsidR="5BFB3248" w:rsidP="47077799" w:rsidRDefault="40A0FC57" w14:paraId="67DA3E61" w14:textId="5FB127F6">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User Stories:</w:t>
      </w:r>
      <w:r w:rsidRPr="47077799" w:rsidR="0EACF1B6">
        <w:rPr>
          <w:rFonts w:eastAsia="Times New Roman" w:cs="Times New Roman"/>
          <w:szCs w:val="22"/>
        </w:rPr>
        <w:t xml:space="preserve"> </w:t>
      </w:r>
      <w:r w:rsidRPr="47077799">
        <w:rPr>
          <w:rFonts w:eastAsia="Times New Roman" w:cs="Times New Roman"/>
          <w:szCs w:val="22"/>
        </w:rPr>
        <w:t>Server Setup and Configuration: Configure Dell PowerEdge servers for cloud deployment, including iDRAC and RAID setup, and successful Ubuntu Server installation.</w:t>
      </w:r>
    </w:p>
    <w:p w:rsidR="5BFB3248" w:rsidP="47077799" w:rsidRDefault="40A0FC57" w14:paraId="4B975D3D" w14:textId="7E8C5E4E">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Virtualization Setup:</w:t>
      </w:r>
      <w:r w:rsidRPr="47077799">
        <w:rPr>
          <w:rFonts w:eastAsia="Times New Roman" w:cs="Times New Roman"/>
          <w:szCs w:val="22"/>
        </w:rPr>
        <w:t xml:space="preserve"> Configure KVM and deploy virtual machines to efficiently run diverse workloads.</w:t>
      </w:r>
    </w:p>
    <w:p w:rsidR="5BFB3248" w:rsidP="47077799" w:rsidRDefault="40A0FC57" w14:paraId="097E3A73" w14:textId="2C244160">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Networking and Integration:</w:t>
      </w:r>
      <w:r w:rsidRPr="47077799">
        <w:rPr>
          <w:rFonts w:eastAsia="Times New Roman" w:cs="Times New Roman"/>
          <w:szCs w:val="22"/>
        </w:rPr>
        <w:t xml:space="preserve"> Interconnect all servers to function as a single cloud computing unit.</w:t>
      </w:r>
    </w:p>
    <w:p w:rsidR="5BFB3248" w:rsidP="47077799" w:rsidRDefault="40A0FC57" w14:paraId="2EFCCB5E" w14:textId="3FF051F0">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Private Cloud Environment:</w:t>
      </w:r>
      <w:r w:rsidRPr="47077799">
        <w:rPr>
          <w:rFonts w:eastAsia="Times New Roman" w:cs="Times New Roman"/>
          <w:szCs w:val="22"/>
        </w:rPr>
        <w:t xml:space="preserve"> Deploy applications on the private cloud to provide a secure environment for testing and experimentation.</w:t>
      </w:r>
    </w:p>
    <w:p w:rsidR="5BFB3248" w:rsidP="47077799" w:rsidRDefault="40A0FC57" w14:paraId="7B85A14E" w14:textId="7FFF4947">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Documentation for Reproducibility:</w:t>
      </w:r>
      <w:r w:rsidRPr="47077799">
        <w:rPr>
          <w:rFonts w:eastAsia="Times New Roman" w:cs="Times New Roman"/>
          <w:szCs w:val="22"/>
        </w:rPr>
        <w:t xml:space="preserve"> Maintain comprehensive setup and troubleshooting documentation to guide future teams.</w:t>
      </w:r>
    </w:p>
    <w:p w:rsidR="5BFB3248" w:rsidP="47077799" w:rsidRDefault="40A0FC57" w14:paraId="2FA121EF" w14:textId="7A5AF248">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Server Maintenance and Monitoring:</w:t>
      </w:r>
      <w:r w:rsidRPr="47077799">
        <w:rPr>
          <w:rFonts w:eastAsia="Times New Roman" w:cs="Times New Roman"/>
          <w:szCs w:val="22"/>
        </w:rPr>
        <w:t xml:space="preserve"> System administrators use iDRAC to monitor and maintain server health and performance.</w:t>
      </w:r>
    </w:p>
    <w:p w:rsidR="5BFB3248" w:rsidP="47077799" w:rsidRDefault="40A0FC57" w14:paraId="47218DE7" w14:textId="06D41104">
      <w:pPr>
        <w:pStyle w:val="Paragraph"/>
        <w:numPr>
          <w:ilvl w:val="0"/>
          <w:numId w:val="12"/>
        </w:numPr>
        <w:spacing w:line="360" w:lineRule="auto"/>
        <w:rPr>
          <w:rFonts w:eastAsia="Times New Roman" w:cs="Times New Roman"/>
          <w:szCs w:val="22"/>
        </w:rPr>
      </w:pPr>
      <w:r w:rsidRPr="47077799">
        <w:rPr>
          <w:rFonts w:eastAsia="Times New Roman" w:cs="Times New Roman"/>
          <w:color w:val="00B0F0"/>
          <w:szCs w:val="22"/>
        </w:rPr>
        <w:t>Virtual Machine Deployment:</w:t>
      </w:r>
      <w:r w:rsidRPr="47077799">
        <w:rPr>
          <w:rFonts w:eastAsia="Times New Roman" w:cs="Times New Roman"/>
          <w:szCs w:val="22"/>
        </w:rPr>
        <w:t xml:space="preserve"> Cloud engineers create and manage virtual machines using KVM to support cloud workloads.</w:t>
      </w:r>
    </w:p>
    <w:p w:rsidR="47077799" w:rsidP="130CBDC8" w:rsidRDefault="40A0FC57" w14:paraId="743ED93D" w14:textId="029EB3C0">
      <w:pPr>
        <w:pStyle w:val="Paragraph"/>
        <w:numPr>
          <w:ilvl w:val="0"/>
          <w:numId w:val="12"/>
        </w:numPr>
        <w:spacing w:line="360" w:lineRule="auto"/>
        <w:rPr>
          <w:rFonts w:eastAsia="Times New Roman" w:cs="Times New Roman"/>
        </w:rPr>
      </w:pPr>
      <w:r w:rsidRPr="130CBDC8">
        <w:rPr>
          <w:rFonts w:eastAsia="Times New Roman" w:cs="Times New Roman"/>
          <w:color w:val="00B0F0"/>
        </w:rPr>
        <w:t>User Application Deployment:</w:t>
      </w:r>
      <w:r w:rsidRPr="130CBDC8">
        <w:rPr>
          <w:rFonts w:eastAsia="Times New Roman" w:cs="Times New Roman"/>
        </w:rPr>
        <w:t xml:space="preserve"> Research students deploy containerized applications and monitor workloads in the private cloud environment.</w:t>
      </w:r>
    </w:p>
    <w:p w:rsidR="00591099" w:rsidP="00591099" w:rsidRDefault="47B83481" w14:paraId="19D777EA" w14:textId="23E24334">
      <w:pPr>
        <w:pStyle w:val="Heading2"/>
      </w:pPr>
      <w:bookmarkStart w:name="_Toc1841532755" w:id="31"/>
      <w:r>
        <w:t xml:space="preserve">User </w:t>
      </w:r>
      <w:r w:rsidR="523E6269">
        <w:t>Epics</w:t>
      </w:r>
      <w:bookmarkEnd w:id="31"/>
    </w:p>
    <w:p w:rsidR="00900EA8" w:rsidP="00900EA8" w:rsidRDefault="11DE7AAA" w14:paraId="6477E24E" w14:textId="67E943F6">
      <w:pPr>
        <w:pStyle w:val="Paragraph"/>
        <w:spacing w:line="360" w:lineRule="auto"/>
        <w:ind w:firstLine="0"/>
      </w:pPr>
      <w:r>
        <w:t>Author</w:t>
      </w:r>
      <w:r w:rsidR="523DC735">
        <w:t>s</w:t>
      </w:r>
      <w:r>
        <w:t>:</w:t>
      </w:r>
      <w:r w:rsidR="5B422783">
        <w:t xml:space="preserve"> Kelly Payne</w:t>
      </w:r>
      <w:r w:rsidR="6E8071D0">
        <w:t>, Jaden Jefferson</w:t>
      </w:r>
    </w:p>
    <w:p w:rsidR="6A4A5795" w:rsidP="130CBDC8" w:rsidRDefault="23054F2B" w14:paraId="5AFBDAAF" w14:textId="4CB4746C">
      <w:pPr>
        <w:spacing w:line="360" w:lineRule="auto"/>
        <w:jc w:val="center"/>
      </w:pPr>
      <w:r>
        <w:rPr>
          <w:noProof/>
        </w:rPr>
        <w:drawing>
          <wp:inline distT="0" distB="0" distL="0" distR="0" wp14:anchorId="60F16BFB" wp14:editId="2C209425">
            <wp:extent cx="3820484" cy="2958379"/>
            <wp:effectExtent l="19050" t="19050" r="19050" b="19050"/>
            <wp:docPr id="1281829636" name="Picture 128182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20484" cy="2958379"/>
                    </a:xfrm>
                    <a:prstGeom prst="rect">
                      <a:avLst/>
                    </a:prstGeom>
                    <a:ln w="19050">
                      <a:solidFill>
                        <a:schemeClr val="tx1"/>
                      </a:solidFill>
                      <a:prstDash val="solid"/>
                    </a:ln>
                  </pic:spPr>
                </pic:pic>
              </a:graphicData>
            </a:graphic>
          </wp:inline>
        </w:drawing>
      </w:r>
    </w:p>
    <w:p w:rsidR="001C7494" w:rsidP="001C7494" w:rsidRDefault="176A18E0" w14:paraId="223F3A83" w14:textId="6EB47958">
      <w:pPr>
        <w:pStyle w:val="Heading2"/>
      </w:pPr>
      <w:bookmarkStart w:name="_Toc1574714151" w:id="32"/>
      <w:r>
        <w:t>User Stories</w:t>
      </w:r>
      <w:bookmarkEnd w:id="32"/>
    </w:p>
    <w:p w:rsidRPr="001C7494" w:rsidR="001C7494" w:rsidP="001C7494" w:rsidRDefault="1175EDE8" w14:paraId="766EE804" w14:textId="781FD47C">
      <w:pPr>
        <w:pStyle w:val="Heading3"/>
      </w:pPr>
      <w:bookmarkStart w:name="_Toc179706597" w:id="33"/>
      <w:r>
        <w:t>Stories</w:t>
      </w:r>
      <w:bookmarkEnd w:id="33"/>
    </w:p>
    <w:p w:rsidR="704DD350" w:rsidP="47077799" w:rsidRDefault="2CFBF225" w14:paraId="74F8E007" w14:textId="1F84D5B4">
      <w:pPr>
        <w:pStyle w:val="Paragraph"/>
        <w:tabs>
          <w:tab w:val="left" w:pos="1440"/>
        </w:tabs>
        <w:spacing w:line="240" w:lineRule="auto"/>
        <w:ind w:left="1440" w:hanging="1170"/>
      </w:pPr>
      <w:r>
        <w:t>Author</w:t>
      </w:r>
      <w:r w:rsidR="78016D0A">
        <w:t>s</w:t>
      </w:r>
      <w:r>
        <w:t xml:space="preserve">: </w:t>
      </w:r>
      <w:r w:rsidR="07D38602">
        <w:t>Kelly Payne</w:t>
      </w:r>
      <w:r w:rsidR="2A97C004">
        <w:t>, Jaden Jefferson</w:t>
      </w:r>
    </w:p>
    <w:p w:rsidR="47077799" w:rsidP="47077799" w:rsidRDefault="47077799" w14:paraId="2628E288" w14:textId="14129961">
      <w:pPr>
        <w:pStyle w:val="Paragraph"/>
        <w:spacing w:line="360" w:lineRule="auto"/>
        <w:ind w:firstLine="0"/>
        <w:rPr>
          <w:b/>
          <w:bCs/>
        </w:rPr>
      </w:pPr>
    </w:p>
    <w:p w:rsidR="3CF86126" w:rsidP="130CBDC8" w:rsidRDefault="3CF86126" w14:paraId="7C85B288" w14:textId="1502E049">
      <w:pPr>
        <w:pStyle w:val="Paragraph"/>
        <w:spacing w:line="360" w:lineRule="auto"/>
        <w:ind w:firstLine="0"/>
        <w:jc w:val="center"/>
        <w:rPr>
          <w:b/>
          <w:bCs/>
        </w:rPr>
      </w:pPr>
      <w:r w:rsidRPr="130CBDC8">
        <w:rPr>
          <w:b/>
          <w:bCs/>
        </w:rPr>
        <w:t>Sprint 1</w:t>
      </w:r>
    </w:p>
    <w:p w:rsidR="5F5B4AD6" w:rsidP="31296EE2" w:rsidRDefault="5F5B4AD6" w14:paraId="42BD2984" w14:textId="3BE1867B">
      <w:pPr>
        <w:pStyle w:val="Normal"/>
        <w:jc w:val="center"/>
      </w:pPr>
      <w:r w:rsidR="5F5B4AD6">
        <w:drawing>
          <wp:inline wp14:editId="34C9AA7D" wp14:anchorId="12D2C556">
            <wp:extent cx="5486400" cy="1495425"/>
            <wp:effectExtent l="19050" t="19050" r="19050" b="19050"/>
            <wp:docPr id="1374260831" name="Picture 1374260831" title=""/>
            <wp:cNvGraphicFramePr>
              <a:graphicFrameLocks noChangeAspect="1"/>
            </wp:cNvGraphicFramePr>
            <a:graphic>
              <a:graphicData uri="http://schemas.openxmlformats.org/drawingml/2006/picture">
                <pic:pic>
                  <pic:nvPicPr>
                    <pic:cNvPr id="0" name="Picture 1374260831"/>
                    <pic:cNvPicPr/>
                  </pic:nvPicPr>
                  <pic:blipFill>
                    <a:blip r:embed="Rc9dbacbb381047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1495425"/>
                    </a:xfrm>
                    <a:prstGeom prst="rect">
                      <a:avLst/>
                    </a:prstGeom>
                    <a:ln w="19050">
                      <a:solidFill>
                        <a:schemeClr val="tx1"/>
                      </a:solidFill>
                      <a:prstDash val="solid"/>
                    </a:ln>
                  </pic:spPr>
                </pic:pic>
              </a:graphicData>
            </a:graphic>
          </wp:inline>
        </w:drawing>
      </w:r>
      <w:r w:rsidRPr="31296EE2" w:rsidR="67DC3FB8">
        <w:rPr>
          <w:b w:val="1"/>
          <w:bCs w:val="1"/>
          <w:color w:val="FF0000"/>
        </w:rPr>
        <w:t>Note:</w:t>
      </w:r>
      <w:r w:rsidR="67DC3FB8">
        <w:rPr/>
        <w:t xml:space="preserve"> CDG-1</w:t>
      </w:r>
      <w:r w:rsidR="51047E30">
        <w:rPr/>
        <w:t xml:space="preserve"> SPIKE</w:t>
      </w:r>
      <w:r w:rsidR="67DC3FB8">
        <w:rPr/>
        <w:t xml:space="preserve"> was moved to current sprint but was also wo</w:t>
      </w:r>
      <w:r w:rsidR="4D970F5B">
        <w:rPr/>
        <w:t>rked on during</w:t>
      </w:r>
      <w:r w:rsidR="67DC3FB8">
        <w:rPr/>
        <w:t xml:space="preserve"> Sprint 1.</w:t>
      </w:r>
    </w:p>
    <w:p w:rsidR="130CBDC8" w:rsidP="130CBDC8" w:rsidRDefault="130CBDC8" w14:paraId="676A4A4C" w14:textId="444D2BD2">
      <w:pPr>
        <w:jc w:val="center"/>
        <w:rPr>
          <w:b/>
          <w:bCs/>
          <w:sz w:val="22"/>
          <w:szCs w:val="22"/>
        </w:rPr>
      </w:pPr>
    </w:p>
    <w:p w:rsidR="293EB900" w:rsidP="130CBDC8" w:rsidRDefault="293EB900" w14:paraId="32896968" w14:textId="2811CBC3">
      <w:pPr>
        <w:jc w:val="center"/>
        <w:rPr>
          <w:b/>
          <w:bCs/>
          <w:sz w:val="22"/>
          <w:szCs w:val="22"/>
        </w:rPr>
      </w:pPr>
      <w:r w:rsidRPr="130CBDC8">
        <w:rPr>
          <w:b/>
          <w:bCs/>
          <w:sz w:val="22"/>
          <w:szCs w:val="22"/>
        </w:rPr>
        <w:t>Sprint</w:t>
      </w:r>
      <w:r w:rsidRPr="130CBDC8" w:rsidR="5FB40B71">
        <w:rPr>
          <w:b/>
          <w:bCs/>
          <w:sz w:val="22"/>
          <w:szCs w:val="22"/>
        </w:rPr>
        <w:t xml:space="preserve"> 2</w:t>
      </w:r>
    </w:p>
    <w:p w:rsidR="1D63F460" w:rsidP="130CBDC8" w:rsidRDefault="1D63F460" w14:paraId="46FEB81F" w14:textId="4BEAE8B7">
      <w:pPr>
        <w:jc w:val="center"/>
      </w:pPr>
      <w:r>
        <w:rPr>
          <w:noProof/>
        </w:rPr>
        <w:drawing>
          <wp:inline distT="0" distB="0" distL="0" distR="0" wp14:anchorId="2836ED3F" wp14:editId="08DEAF31">
            <wp:extent cx="5486400" cy="1943100"/>
            <wp:effectExtent l="19050" t="19050" r="19050" b="19050"/>
            <wp:docPr id="1171193763" name="Picture 117119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193763"/>
                    <pic:cNvPicPr/>
                  </pic:nvPicPr>
                  <pic:blipFill>
                    <a:blip r:embed="rId21">
                      <a:extLst>
                        <a:ext uri="{28A0092B-C50C-407E-A947-70E740481C1C}">
                          <a14:useLocalDpi xmlns:a14="http://schemas.microsoft.com/office/drawing/2010/main" val="0"/>
                        </a:ext>
                      </a:extLst>
                    </a:blip>
                    <a:stretch>
                      <a:fillRect/>
                    </a:stretch>
                  </pic:blipFill>
                  <pic:spPr>
                    <a:xfrm>
                      <a:off x="0" y="0"/>
                      <a:ext cx="5486400" cy="1943100"/>
                    </a:xfrm>
                    <a:prstGeom prst="rect">
                      <a:avLst/>
                    </a:prstGeom>
                    <a:ln w="19050">
                      <a:solidFill>
                        <a:schemeClr val="tx1"/>
                      </a:solidFill>
                      <a:prstDash val="solid"/>
                    </a:ln>
                  </pic:spPr>
                </pic:pic>
              </a:graphicData>
            </a:graphic>
          </wp:inline>
        </w:drawing>
      </w:r>
    </w:p>
    <w:p w:rsidR="3EF6D907" w:rsidP="130CBDC8" w:rsidRDefault="5812120F" w14:paraId="62A5DFAC" w14:textId="1B7879DC">
      <w:pPr>
        <w:jc w:val="center"/>
        <w:rPr>
          <w:b/>
          <w:bCs/>
          <w:sz w:val="22"/>
          <w:szCs w:val="22"/>
        </w:rPr>
      </w:pPr>
      <w:r w:rsidRPr="130CBDC8">
        <w:rPr>
          <w:b/>
          <w:bCs/>
          <w:sz w:val="22"/>
          <w:szCs w:val="22"/>
        </w:rPr>
        <w:t>Sprint 3</w:t>
      </w:r>
    </w:p>
    <w:p w:rsidR="5812120F" w:rsidP="47077799" w:rsidRDefault="3F170297" w14:paraId="76492A18" w14:textId="7143B6BF">
      <w:pPr>
        <w:jc w:val="center"/>
        <w:rPr>
          <w:sz w:val="22"/>
          <w:szCs w:val="22"/>
        </w:rPr>
      </w:pPr>
      <w:r>
        <w:rPr>
          <w:noProof/>
        </w:rPr>
        <w:drawing>
          <wp:inline distT="0" distB="0" distL="0" distR="0" wp14:anchorId="398C8966" wp14:editId="5579E55E">
            <wp:extent cx="5486400" cy="1666875"/>
            <wp:effectExtent l="19050" t="19050" r="19050" b="19050"/>
            <wp:docPr id="1846546155" name="Picture 184654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1666875"/>
                    </a:xfrm>
                    <a:prstGeom prst="rect">
                      <a:avLst/>
                    </a:prstGeom>
                    <a:ln w="19050">
                      <a:solidFill>
                        <a:schemeClr val="tx1"/>
                      </a:solidFill>
                      <a:prstDash val="solid"/>
                    </a:ln>
                  </pic:spPr>
                </pic:pic>
              </a:graphicData>
            </a:graphic>
          </wp:inline>
        </w:drawing>
      </w:r>
      <w:r w:rsidRPr="130CBDC8" w:rsidR="5812120F">
        <w:rPr>
          <w:sz w:val="22"/>
          <w:szCs w:val="22"/>
        </w:rPr>
        <w:t xml:space="preserve"> </w:t>
      </w:r>
    </w:p>
    <w:p w:rsidR="00B424D2" w:rsidP="47077799" w:rsidRDefault="00B424D2" w14:paraId="2C13185E" w14:textId="77777777">
      <w:pPr>
        <w:jc w:val="center"/>
        <w:rPr>
          <w:b/>
          <w:bCs/>
          <w:sz w:val="22"/>
          <w:szCs w:val="22"/>
        </w:rPr>
      </w:pPr>
    </w:p>
    <w:p w:rsidR="00B424D2" w:rsidP="47077799" w:rsidRDefault="00B424D2" w14:paraId="0E9E8CEC" w14:textId="77777777">
      <w:pPr>
        <w:jc w:val="center"/>
        <w:rPr>
          <w:b/>
          <w:bCs/>
          <w:sz w:val="22"/>
          <w:szCs w:val="22"/>
        </w:rPr>
      </w:pPr>
    </w:p>
    <w:p w:rsidR="00B424D2" w:rsidP="47077799" w:rsidRDefault="00B424D2" w14:paraId="1B5EB17B" w14:textId="77777777">
      <w:pPr>
        <w:jc w:val="center"/>
        <w:rPr>
          <w:b/>
          <w:bCs/>
          <w:sz w:val="22"/>
          <w:szCs w:val="22"/>
        </w:rPr>
      </w:pPr>
    </w:p>
    <w:p w:rsidR="00B424D2" w:rsidP="47077799" w:rsidRDefault="00B424D2" w14:paraId="0996C805" w14:textId="77777777">
      <w:pPr>
        <w:jc w:val="center"/>
        <w:rPr>
          <w:b/>
          <w:bCs/>
          <w:sz w:val="22"/>
          <w:szCs w:val="22"/>
        </w:rPr>
      </w:pPr>
    </w:p>
    <w:p w:rsidR="00B424D2" w:rsidP="47077799" w:rsidRDefault="00B424D2" w14:paraId="7D5D31D5" w14:textId="77777777">
      <w:pPr>
        <w:jc w:val="center"/>
        <w:rPr>
          <w:b/>
          <w:bCs/>
          <w:sz w:val="22"/>
          <w:szCs w:val="22"/>
        </w:rPr>
      </w:pPr>
    </w:p>
    <w:p w:rsidR="00B424D2" w:rsidP="47077799" w:rsidRDefault="00B424D2" w14:paraId="55D6A1FD" w14:textId="78840FC0">
      <w:pPr>
        <w:jc w:val="center"/>
        <w:rPr>
          <w:b/>
          <w:bCs/>
          <w:sz w:val="22"/>
          <w:szCs w:val="22"/>
        </w:rPr>
      </w:pPr>
      <w:r w:rsidRPr="00B424D2">
        <w:rPr>
          <w:b/>
          <w:bCs/>
          <w:sz w:val="22"/>
          <w:szCs w:val="22"/>
        </w:rPr>
        <w:t>Sprint 4</w:t>
      </w:r>
    </w:p>
    <w:p w:rsidR="00B424D2" w:rsidP="47077799" w:rsidRDefault="00C0011F" w14:paraId="6CFD1CE9" w14:textId="21894238">
      <w:pPr>
        <w:jc w:val="center"/>
        <w:rPr>
          <w:b w:val="1"/>
          <w:bCs w:val="1"/>
          <w:sz w:val="22"/>
          <w:szCs w:val="22"/>
        </w:rPr>
      </w:pPr>
      <w:r w:rsidR="00C0011F">
        <w:drawing>
          <wp:inline wp14:editId="4F8D178D" wp14:anchorId="29BE1D96">
            <wp:extent cx="5575300" cy="1668780"/>
            <wp:effectExtent l="19050" t="19050" r="19050" b="19050"/>
            <wp:docPr id="1387498384" name="Picture 1" descr="A close-up of a notebook&#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690c15b10e374013">
                      <a:extLst>
                        <a:ext xmlns:a="http://schemas.openxmlformats.org/drawingml/2006/main" uri="{28A0092B-C50C-407E-A947-70E740481C1C}">
                          <a14:useLocalDpi val="0"/>
                        </a:ext>
                      </a:extLst>
                    </a:blip>
                    <a:stretch>
                      <a:fillRect/>
                    </a:stretch>
                  </pic:blipFill>
                  <pic:spPr>
                    <a:xfrm rot="0" flipH="0" flipV="0">
                      <a:off x="0" y="0"/>
                      <a:ext cx="5575300" cy="1668780"/>
                    </a:xfrm>
                    <a:prstGeom prst="rect">
                      <a:avLst/>
                    </a:prstGeom>
                    <a:ln w="19050">
                      <a:solidFill>
                        <a:schemeClr val="tx1"/>
                      </a:solidFill>
                      <a:prstDash val="solid"/>
                    </a:ln>
                  </pic:spPr>
                </pic:pic>
              </a:graphicData>
            </a:graphic>
          </wp:inline>
        </w:drawing>
      </w:r>
    </w:p>
    <w:p w:rsidR="00C0011F" w:rsidP="47077799" w:rsidRDefault="00C0011F" w14:paraId="0CD5CE8C" w14:textId="77777777">
      <w:pPr>
        <w:jc w:val="center"/>
        <w:rPr>
          <w:b/>
          <w:bCs/>
          <w:sz w:val="22"/>
          <w:szCs w:val="22"/>
        </w:rPr>
      </w:pPr>
    </w:p>
    <w:p w:rsidR="00C0011F" w:rsidP="00C0011F" w:rsidRDefault="00C0011F" w14:paraId="60A4BBB5" w14:textId="77777777">
      <w:pPr>
        <w:rPr>
          <w:b/>
          <w:bCs/>
          <w:sz w:val="22"/>
          <w:szCs w:val="22"/>
        </w:rPr>
      </w:pPr>
    </w:p>
    <w:p w:rsidR="00815246" w:rsidP="00591099" w:rsidRDefault="00C0011F" w14:paraId="1E59BA8F" w14:textId="6C52B392">
      <w:pPr>
        <w:pStyle w:val="Heading1"/>
        <w:rPr>
          <w:rFonts w:hint="eastAsia"/>
        </w:rPr>
      </w:pPr>
      <w:bookmarkStart w:name="_Toc1056512751" w:id="34"/>
      <w:r>
        <w:t>D</w:t>
      </w:r>
      <w:r w:rsidR="499D6160">
        <w:t>esign Documentation</w:t>
      </w:r>
      <w:bookmarkEnd w:id="34"/>
    </w:p>
    <w:p w:rsidR="145022FC" w:rsidP="47077799" w:rsidRDefault="145022FC" w14:paraId="1532CE2F" w14:textId="2DD654A6">
      <w:pPr>
        <w:pStyle w:val="Paragraph"/>
      </w:pPr>
      <w:r>
        <w:t>Author</w:t>
      </w:r>
      <w:r w:rsidR="66F5E210">
        <w:t>s</w:t>
      </w:r>
      <w:r>
        <w:t>: Nick Miller</w:t>
      </w:r>
      <w:r w:rsidR="4B73866D">
        <w:t>, Kelly Payne</w:t>
      </w:r>
    </w:p>
    <w:p w:rsidR="00815246" w:rsidP="57ADAD39" w:rsidRDefault="4FE717BB" w14:paraId="5C4809E9" w14:textId="780F1976">
      <w:pPr>
        <w:pStyle w:val="Paragraph"/>
        <w:spacing w:line="360" w:lineRule="auto"/>
        <w:ind w:firstLine="0"/>
      </w:pPr>
      <w:r w:rsidR="4FE717BB">
        <w:rPr/>
        <w:t xml:space="preserve">   The private cloud will provide </w:t>
      </w:r>
      <w:r w:rsidR="4FE717BB">
        <w:rPr/>
        <w:t>compute</w:t>
      </w:r>
      <w:r w:rsidR="4FE717BB">
        <w:rPr/>
        <w:t>, net</w:t>
      </w:r>
      <w:r w:rsidR="1CBC10A2">
        <w:rPr/>
        <w:t>working, and storage services to meet the organization’s requirements. The infrastructure will be built on a set of two PowerEdge 710 servers and one PowerEdge 730 server which will be connected to a C</w:t>
      </w:r>
      <w:r w:rsidR="2EC674C4">
        <w:rPr/>
        <w:t>isco LAN switch.</w:t>
      </w:r>
      <w:r w:rsidR="00C0011F">
        <w:rPr/>
        <w:t xml:space="preserve"> Our plans are to use the desktop for </w:t>
      </w:r>
      <w:r w:rsidR="00C0011F">
        <w:rPr/>
        <w:t>DevStack</w:t>
      </w:r>
      <w:r w:rsidR="00C0011F">
        <w:rPr/>
        <w:t xml:space="preserve"> installation, so we can separate </w:t>
      </w:r>
      <w:r w:rsidR="00C0011F">
        <w:rPr/>
        <w:t>DevStack</w:t>
      </w:r>
      <w:r w:rsidR="00C0011F">
        <w:rPr/>
        <w:t xml:space="preserve"> and OpenStack. The 710A will be the controller, the 710B will be used as the network, and the 730 will be used for </w:t>
      </w:r>
      <w:r w:rsidR="00C0011F">
        <w:rPr/>
        <w:t>compute</w:t>
      </w:r>
      <w:r w:rsidR="00C0011F">
        <w:rPr/>
        <w:t xml:space="preserve"> and storage.</w:t>
      </w:r>
    </w:p>
    <w:p w:rsidR="00815246" w:rsidP="47077799" w:rsidRDefault="57298FC0" w14:paraId="1D612CFB" w14:textId="5DD577A6">
      <w:pPr>
        <w:pStyle w:val="Paragraph"/>
        <w:spacing w:line="360" w:lineRule="auto"/>
      </w:pPr>
      <w:r w:rsidRPr="2D05D798" w:rsidR="57298FC0">
        <w:rPr>
          <w:rFonts w:eastAsia="Times New Roman" w:cs="Times New Roman"/>
          <w:color w:val="000000" w:themeColor="text1" w:themeTint="FF" w:themeShade="FF"/>
        </w:rPr>
        <w:t>The foundation of our private cloud is three physical servers running Ubuntu Server. OpenStack will be used for the core cloud services. OpenStack is a free-and-open-source collection of cloud computing software, which we will be using to manage computing, storage, and networking resources and divide them among virtual machines. The essential OpenStack services will be Keystone for identity management, Nova for computing, Neutron for networking, Cinder for block storage, Glance for image management, and Horizon for dashboard. Virtualization will be managed using KVM (Kernel-based Virtual Machine), a Linux-native application which divides physical hardware resources into virtual machines. We will use containerization to further divide those virtual machines’ resources into on-demand, scalable resources for users. A cluster will manage the containerized resources.</w:t>
      </w:r>
    </w:p>
    <w:p w:rsidR="2D05D798" w:rsidP="2D05D798" w:rsidRDefault="2D05D798" w14:paraId="3B891E0A" w14:textId="66D9E823">
      <w:pPr>
        <w:pStyle w:val="Paragraph"/>
        <w:spacing w:line="360" w:lineRule="auto"/>
        <w:ind w:firstLine="0"/>
        <w:jc w:val="center"/>
        <w:rPr>
          <w:rStyle w:val="Strong"/>
        </w:rPr>
      </w:pPr>
    </w:p>
    <w:p w:rsidR="2D05D798" w:rsidP="2D05D798" w:rsidRDefault="2D05D798" w14:paraId="0F4B45E8" w14:textId="706A392D">
      <w:pPr>
        <w:pStyle w:val="Paragraph"/>
        <w:spacing w:line="360" w:lineRule="auto"/>
        <w:ind w:firstLine="0"/>
        <w:jc w:val="center"/>
        <w:rPr>
          <w:rStyle w:val="Strong"/>
        </w:rPr>
      </w:pPr>
    </w:p>
    <w:p w:rsidR="2D05D798" w:rsidP="2D05D798" w:rsidRDefault="2D05D798" w14:paraId="7A607E4B" w14:textId="2493E4F8">
      <w:pPr>
        <w:pStyle w:val="Paragraph"/>
        <w:spacing w:line="360" w:lineRule="auto"/>
        <w:ind w:firstLine="0"/>
        <w:jc w:val="center"/>
        <w:rPr>
          <w:rStyle w:val="Strong"/>
        </w:rPr>
      </w:pPr>
    </w:p>
    <w:p w:rsidR="2D05D798" w:rsidP="2D05D798" w:rsidRDefault="2D05D798" w14:paraId="3A0EC9D3" w14:textId="0A415257">
      <w:pPr>
        <w:pStyle w:val="Paragraph"/>
        <w:spacing w:line="360" w:lineRule="auto"/>
        <w:ind w:firstLine="0"/>
        <w:jc w:val="center"/>
        <w:rPr>
          <w:rStyle w:val="Strong"/>
        </w:rPr>
      </w:pPr>
    </w:p>
    <w:p w:rsidR="2D05D798" w:rsidP="2D05D798" w:rsidRDefault="2D05D798" w14:paraId="2C3992E8" w14:textId="61C5AE9A">
      <w:pPr>
        <w:pStyle w:val="Paragraph"/>
        <w:spacing w:line="360" w:lineRule="auto"/>
        <w:ind w:firstLine="0"/>
        <w:jc w:val="center"/>
        <w:rPr>
          <w:rStyle w:val="Strong"/>
        </w:rPr>
      </w:pPr>
    </w:p>
    <w:p w:rsidR="2D05D798" w:rsidP="2D05D798" w:rsidRDefault="2D05D798" w14:paraId="22AA1C0F" w14:textId="7EF7550B">
      <w:pPr>
        <w:pStyle w:val="Paragraph"/>
        <w:spacing w:line="360" w:lineRule="auto"/>
        <w:ind w:firstLine="0"/>
        <w:jc w:val="center"/>
        <w:rPr>
          <w:rStyle w:val="Strong"/>
        </w:rPr>
      </w:pPr>
    </w:p>
    <w:p w:rsidR="2D05D798" w:rsidP="2D05D798" w:rsidRDefault="2D05D798" w14:paraId="180663F8" w14:textId="3A25AA4D">
      <w:pPr>
        <w:pStyle w:val="Paragraph"/>
        <w:spacing w:line="360" w:lineRule="auto"/>
        <w:ind w:firstLine="0"/>
        <w:jc w:val="center"/>
        <w:rPr>
          <w:rStyle w:val="Strong"/>
        </w:rPr>
      </w:pPr>
    </w:p>
    <w:p w:rsidR="2D05D798" w:rsidP="2D05D798" w:rsidRDefault="2D05D798" w14:paraId="68F14CBC" w14:textId="275892F7">
      <w:pPr>
        <w:pStyle w:val="Paragraph"/>
        <w:spacing w:line="360" w:lineRule="auto"/>
        <w:ind w:firstLine="0"/>
        <w:jc w:val="center"/>
        <w:rPr>
          <w:rStyle w:val="Strong"/>
        </w:rPr>
      </w:pPr>
    </w:p>
    <w:p w:rsidR="2D05D798" w:rsidP="2D05D798" w:rsidRDefault="2D05D798" w14:paraId="086CC361" w14:textId="3A593239">
      <w:pPr>
        <w:pStyle w:val="Paragraph"/>
        <w:spacing w:line="360" w:lineRule="auto"/>
        <w:ind w:firstLine="0"/>
        <w:jc w:val="center"/>
        <w:rPr>
          <w:rStyle w:val="Strong"/>
        </w:rPr>
      </w:pPr>
    </w:p>
    <w:p w:rsidR="2D05D798" w:rsidP="2D05D798" w:rsidRDefault="2D05D798" w14:paraId="41B26899" w14:textId="33E9A49E">
      <w:pPr>
        <w:pStyle w:val="Paragraph"/>
        <w:spacing w:line="360" w:lineRule="auto"/>
        <w:ind w:firstLine="0"/>
        <w:jc w:val="center"/>
        <w:rPr>
          <w:rStyle w:val="Strong"/>
        </w:rPr>
      </w:pPr>
    </w:p>
    <w:p w:rsidR="2D05D798" w:rsidP="2D05D798" w:rsidRDefault="2D05D798" w14:paraId="489E6A8B" w14:textId="1BA7E843">
      <w:pPr>
        <w:pStyle w:val="Paragraph"/>
        <w:spacing w:line="360" w:lineRule="auto"/>
        <w:ind w:firstLine="0"/>
        <w:jc w:val="center"/>
        <w:rPr>
          <w:rStyle w:val="Strong"/>
        </w:rPr>
      </w:pPr>
    </w:p>
    <w:p w:rsidR="2D05D798" w:rsidP="2D05D798" w:rsidRDefault="2D05D798" w14:paraId="4A3D73B3" w14:textId="66E1EA64">
      <w:pPr>
        <w:pStyle w:val="Paragraph"/>
        <w:spacing w:line="360" w:lineRule="auto"/>
        <w:ind w:firstLine="0"/>
        <w:jc w:val="center"/>
        <w:rPr>
          <w:rStyle w:val="Strong"/>
        </w:rPr>
      </w:pPr>
    </w:p>
    <w:p w:rsidR="2D05D798" w:rsidP="2D05D798" w:rsidRDefault="2D05D798" w14:paraId="5E0D88EC" w14:textId="143BA572">
      <w:pPr>
        <w:pStyle w:val="Paragraph"/>
        <w:spacing w:line="360" w:lineRule="auto"/>
        <w:ind w:firstLine="0"/>
        <w:jc w:val="center"/>
        <w:rPr>
          <w:rStyle w:val="Strong"/>
        </w:rPr>
      </w:pPr>
    </w:p>
    <w:p w:rsidR="2D05D798" w:rsidP="2D05D798" w:rsidRDefault="2D05D798" w14:paraId="74EF532E" w14:textId="5C3F1ECA">
      <w:pPr>
        <w:pStyle w:val="Paragraph"/>
        <w:spacing w:line="360" w:lineRule="auto"/>
        <w:ind w:firstLine="0"/>
        <w:jc w:val="center"/>
        <w:rPr>
          <w:rStyle w:val="Strong"/>
        </w:rPr>
      </w:pPr>
    </w:p>
    <w:p w:rsidR="00815246" w:rsidP="2D05D798" w:rsidRDefault="3091E35E" w14:paraId="5BAEC52A" w14:textId="385A90D8">
      <w:pPr>
        <w:pStyle w:val="Paragraph"/>
        <w:spacing w:line="360" w:lineRule="auto"/>
        <w:ind w:firstLine="0"/>
        <w:jc w:val="center"/>
      </w:pPr>
      <w:r w:rsidRPr="2D05D798" w:rsidR="3091E35E">
        <w:rPr>
          <w:rStyle w:val="Strong"/>
        </w:rPr>
        <w:t>Physical Architecture Diagram</w:t>
      </w:r>
    </w:p>
    <w:p w:rsidR="6ADF6C07" w:rsidP="2D05D798" w:rsidRDefault="6ADF6C07" w14:paraId="310DFD11" w14:textId="5319F2BF">
      <w:pPr>
        <w:spacing w:line="360" w:lineRule="auto"/>
        <w:jc w:val="center"/>
      </w:pPr>
      <w:r w:rsidR="6ADF6C07">
        <w:drawing>
          <wp:inline wp14:editId="1A317E2F" wp14:anchorId="0FE7EBF8">
            <wp:extent cx="4276725" cy="5486400"/>
            <wp:effectExtent l="19050" t="19050" r="19050" b="19050"/>
            <wp:docPr id="893098885" name="" title=""/>
            <wp:cNvGraphicFramePr>
              <a:graphicFrameLocks noChangeAspect="1"/>
            </wp:cNvGraphicFramePr>
            <a:graphic>
              <a:graphicData uri="http://schemas.openxmlformats.org/drawingml/2006/picture">
                <pic:pic>
                  <pic:nvPicPr>
                    <pic:cNvPr id="0" name=""/>
                    <pic:cNvPicPr/>
                  </pic:nvPicPr>
                  <pic:blipFill>
                    <a:blip r:embed="R0802a984e944476e">
                      <a:extLst>
                        <a:ext xmlns:a="http://schemas.openxmlformats.org/drawingml/2006/main" uri="{28A0092B-C50C-407E-A947-70E740481C1C}">
                          <a14:useLocalDpi val="0"/>
                        </a:ext>
                      </a:extLst>
                    </a:blip>
                    <a:stretch>
                      <a:fillRect/>
                    </a:stretch>
                  </pic:blipFill>
                  <pic:spPr>
                    <a:xfrm>
                      <a:off x="0" y="0"/>
                      <a:ext cx="4276725" cy="5486400"/>
                    </a:xfrm>
                    <a:prstGeom prst="rect">
                      <a:avLst/>
                    </a:prstGeom>
                    <a:ln w="19050">
                      <a:solidFill>
                        <a:schemeClr val="tx1"/>
                      </a:solidFill>
                      <a:prstDash val="solid"/>
                    </a:ln>
                  </pic:spPr>
                </pic:pic>
              </a:graphicData>
            </a:graphic>
          </wp:inline>
        </w:drawing>
      </w:r>
    </w:p>
    <w:p w:rsidR="00815246" w:rsidP="130CBDC8" w:rsidRDefault="52BFC7D3" w14:paraId="7BCF5789" w14:textId="0A8D58E8">
      <w:pPr>
        <w:spacing w:line="360" w:lineRule="auto"/>
        <w:jc w:val="center"/>
      </w:pPr>
      <w:proofErr w:type="spellStart"/>
      <w:r w:rsidRPr="130CBDC8">
        <w:rPr>
          <w:rStyle w:val="Strong"/>
          <w:sz w:val="22"/>
          <w:szCs w:val="22"/>
        </w:rPr>
        <w:t>Openstack</w:t>
      </w:r>
      <w:proofErr w:type="spellEnd"/>
      <w:r w:rsidRPr="130CBDC8">
        <w:rPr>
          <w:rStyle w:val="Strong"/>
          <w:sz w:val="22"/>
          <w:szCs w:val="22"/>
        </w:rPr>
        <w:t xml:space="preserve"> Structure Diagram</w:t>
      </w:r>
      <w:r w:rsidR="47B83481">
        <w:t xml:space="preserve"> </w:t>
      </w:r>
      <w:r w:rsidR="5A3FA53A">
        <w:rPr>
          <w:noProof/>
        </w:rPr>
        <w:drawing>
          <wp:inline distT="0" distB="0" distL="0" distR="0" wp14:anchorId="5C4CDE30" wp14:editId="600CFAE4">
            <wp:extent cx="5486400" cy="3009900"/>
            <wp:effectExtent l="19050" t="19050" r="19050" b="19050"/>
            <wp:docPr id="2069800700" name="Picture 206980070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800700"/>
                    <pic:cNvPicPr/>
                  </pic:nvPicPr>
                  <pic:blipFill>
                    <a:blip r:embed="rId25">
                      <a:extLst>
                        <a:ext uri="{28A0092B-C50C-407E-A947-70E740481C1C}">
                          <a14:useLocalDpi xmlns:a14="http://schemas.microsoft.com/office/drawing/2010/main" val="0"/>
                        </a:ext>
                      </a:extLst>
                    </a:blip>
                    <a:stretch>
                      <a:fillRect/>
                    </a:stretch>
                  </pic:blipFill>
                  <pic:spPr>
                    <a:xfrm>
                      <a:off x="0" y="0"/>
                      <a:ext cx="5486400" cy="3009900"/>
                    </a:xfrm>
                    <a:prstGeom prst="rect">
                      <a:avLst/>
                    </a:prstGeom>
                    <a:ln w="19050">
                      <a:solidFill>
                        <a:schemeClr val="tx1"/>
                      </a:solidFill>
                      <a:prstDash val="solid"/>
                    </a:ln>
                  </pic:spPr>
                </pic:pic>
              </a:graphicData>
            </a:graphic>
          </wp:inline>
        </w:drawing>
      </w:r>
    </w:p>
    <w:p w:rsidRPr="00815246" w:rsidR="00C0011F" w:rsidP="2D05D798" w:rsidRDefault="00C0011F" w14:paraId="7236304C" w14:textId="49B4629F">
      <w:pPr>
        <w:pStyle w:val="Paragraph"/>
        <w:spacing w:line="360" w:lineRule="auto"/>
        <w:ind w:firstLine="0"/>
        <w:jc w:val="center"/>
        <w:rPr>
          <w:b w:val="1"/>
          <w:bCs w:val="1"/>
        </w:rPr>
      </w:pPr>
      <w:r w:rsidRPr="2D05D798" w:rsidR="003B089C">
        <w:rPr>
          <w:b w:val="1"/>
          <w:bCs w:val="1"/>
        </w:rPr>
        <w:t>Complete OpenStack Architecture Model</w:t>
      </w:r>
      <w:r w:rsidR="003B089C">
        <w:drawing>
          <wp:inline wp14:editId="1DEC73E9" wp14:anchorId="0739DFDD">
            <wp:extent cx="5486400" cy="3897630"/>
            <wp:effectExtent l="19050" t="19050" r="19050" b="19050"/>
            <wp:docPr id="803049292" name="Picture 2" descr="A diagram of a computer network&#10;&#10;AI-generated content may be incorrect." title=""/>
            <wp:cNvGraphicFramePr>
              <a:graphicFrameLocks noChangeAspect="1"/>
            </wp:cNvGraphicFramePr>
            <a:graphic>
              <a:graphicData uri="http://schemas.openxmlformats.org/drawingml/2006/picture">
                <pic:pic>
                  <pic:nvPicPr>
                    <pic:cNvPr id="0" name="Picture 2"/>
                    <pic:cNvPicPr/>
                  </pic:nvPicPr>
                  <pic:blipFill>
                    <a:blip r:embed="R7020de213dc841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3897630"/>
                    </a:xfrm>
                    <a:prstGeom prst="rect">
                      <a:avLst/>
                    </a:prstGeom>
                    <a:ln w="19050">
                      <a:solidFill>
                        <a:schemeClr val="tx1"/>
                      </a:solidFill>
                      <a:prstDash val="solid"/>
                    </a:ln>
                  </pic:spPr>
                </pic:pic>
              </a:graphicData>
            </a:graphic>
          </wp:inline>
        </w:drawing>
      </w:r>
      <w:r w:rsidR="00C0011F">
        <w:rPr/>
        <w:t> </w:t>
      </w:r>
    </w:p>
    <w:p w:rsidR="00960177" w:rsidP="00591099" w:rsidRDefault="65FB234A" w14:paraId="586C438E" w14:textId="512BBFBC">
      <w:pPr>
        <w:pStyle w:val="Heading1"/>
        <w:rPr>
          <w:rFonts w:hint="eastAsia"/>
        </w:rPr>
      </w:pPr>
      <w:bookmarkStart w:name="_Toc1065876538" w:id="36"/>
      <w:r>
        <w:t>Management Plan</w:t>
      </w:r>
      <w:bookmarkEnd w:id="36"/>
    </w:p>
    <w:p w:rsidR="00EA7A14" w:rsidP="00591099" w:rsidRDefault="65FB234A" w14:paraId="5424A617" w14:textId="2C1AEC64">
      <w:pPr>
        <w:pStyle w:val="Heading2"/>
      </w:pPr>
      <w:bookmarkStart w:name="_Toc2081564552" w:id="37"/>
      <w:r>
        <w:t>Task Assignments</w:t>
      </w:r>
      <w:bookmarkEnd w:id="37"/>
    </w:p>
    <w:p w:rsidR="1C2841BF" w:rsidP="47077799" w:rsidRDefault="1C2841BF" w14:paraId="5FB92760" w14:textId="70AB170B">
      <w:pPr>
        <w:pStyle w:val="Paragraph"/>
      </w:pPr>
      <w:r>
        <w:t>Authors: Kelly Payne, Jaden Jefferson</w:t>
      </w:r>
    </w:p>
    <w:p w:rsidR="0035182F" w:rsidP="47077799" w:rsidRDefault="4A2A7B1E" w14:paraId="4750DFCD" w14:textId="38B092BE">
      <w:pPr>
        <w:pStyle w:val="Paragraph"/>
        <w:spacing w:line="360" w:lineRule="auto"/>
        <w:rPr>
          <w:b/>
          <w:bCs/>
        </w:rPr>
      </w:pPr>
      <w:r w:rsidRPr="47077799">
        <w:rPr>
          <w:b/>
          <w:bCs/>
        </w:rPr>
        <w:t>Workflow</w:t>
      </w:r>
    </w:p>
    <w:p w:rsidR="31506147" w:rsidP="47077799" w:rsidRDefault="4A2A7B1E" w14:paraId="711CD107" w14:textId="5017DA41">
      <w:pPr>
        <w:pStyle w:val="Paragraph"/>
        <w:numPr>
          <w:ilvl w:val="0"/>
          <w:numId w:val="11"/>
        </w:numPr>
        <w:spacing w:line="360" w:lineRule="auto"/>
      </w:pPr>
      <w:r>
        <w:t xml:space="preserve">Evaluating and identifying </w:t>
      </w:r>
      <w:r w:rsidR="1BA6CF41">
        <w:t xml:space="preserve">work items and </w:t>
      </w:r>
      <w:r>
        <w:t xml:space="preserve">areas </w:t>
      </w:r>
      <w:r w:rsidR="02123488">
        <w:t>fo</w:t>
      </w:r>
      <w:r w:rsidR="21EDF9DB">
        <w:t xml:space="preserve">r </w:t>
      </w:r>
      <w:r>
        <w:t>improvement</w:t>
      </w:r>
      <w:r w:rsidR="3054BDBD">
        <w:t xml:space="preserve"> </w:t>
      </w:r>
      <w:r w:rsidR="0364BF6A">
        <w:t>of</w:t>
      </w:r>
      <w:r w:rsidR="3054BDBD">
        <w:t xml:space="preserve"> final</w:t>
      </w:r>
      <w:r w:rsidR="6AE76FE4">
        <w:t xml:space="preserve"> product</w:t>
      </w:r>
      <w:r>
        <w:t>.</w:t>
      </w:r>
    </w:p>
    <w:p w:rsidR="31506147" w:rsidP="47077799" w:rsidRDefault="4A2A7B1E" w14:paraId="4B7D80CB" w14:textId="7C2ACFB3">
      <w:pPr>
        <w:pStyle w:val="Paragraph"/>
        <w:numPr>
          <w:ilvl w:val="0"/>
          <w:numId w:val="11"/>
        </w:numPr>
        <w:spacing w:line="360" w:lineRule="auto"/>
      </w:pPr>
      <w:r>
        <w:t>Addressing these improvements through individual tasks that group back to team-oriented stories.</w:t>
      </w:r>
    </w:p>
    <w:p w:rsidR="22609BFE" w:rsidP="47077799" w:rsidRDefault="48986614" w14:paraId="04ADFE9B" w14:textId="297B6BD1">
      <w:pPr>
        <w:pStyle w:val="Paragraph"/>
        <w:numPr>
          <w:ilvl w:val="1"/>
          <w:numId w:val="11"/>
        </w:numPr>
        <w:spacing w:line="360" w:lineRule="auto"/>
      </w:pPr>
      <w:r>
        <w:t>Connect back to team-oriented stories</w:t>
      </w:r>
    </w:p>
    <w:p w:rsidR="31506147" w:rsidP="47077799" w:rsidRDefault="10CE96A9" w14:paraId="436CDF79" w14:textId="123109AC">
      <w:pPr>
        <w:pStyle w:val="Paragraph"/>
        <w:numPr>
          <w:ilvl w:val="0"/>
          <w:numId w:val="11"/>
        </w:numPr>
        <w:spacing w:line="360" w:lineRule="auto"/>
      </w:pPr>
      <w:r>
        <w:t>Carry</w:t>
      </w:r>
      <w:r w:rsidR="58A3185C">
        <w:t>ing</w:t>
      </w:r>
      <w:r>
        <w:t xml:space="preserve"> out work </w:t>
      </w:r>
      <w:r w:rsidR="789C4D2D">
        <w:t>items of</w:t>
      </w:r>
      <w:r>
        <w:t xml:space="preserve"> current sprint</w:t>
      </w:r>
    </w:p>
    <w:p w:rsidR="31506147" w:rsidP="47077799" w:rsidRDefault="33D03511" w14:paraId="6373C025" w14:textId="582B019D">
      <w:pPr>
        <w:pStyle w:val="Paragraph"/>
        <w:numPr>
          <w:ilvl w:val="1"/>
          <w:numId w:val="11"/>
        </w:numPr>
        <w:spacing w:line="360" w:lineRule="auto"/>
      </w:pPr>
      <w:r>
        <w:t>User Story movement through Scrum Board</w:t>
      </w:r>
    </w:p>
    <w:p w:rsidR="31506147" w:rsidP="47077799" w:rsidRDefault="33D03511" w14:paraId="0354F3BD" w14:textId="1196B4B0">
      <w:pPr>
        <w:pStyle w:val="Paragraph"/>
        <w:numPr>
          <w:ilvl w:val="2"/>
          <w:numId w:val="11"/>
        </w:numPr>
        <w:spacing w:line="360" w:lineRule="auto"/>
      </w:pPr>
      <w:r>
        <w:t>TO DO, IN PROGRESS, REVIEW, DEMO, DONE</w:t>
      </w:r>
    </w:p>
    <w:p w:rsidR="31506147" w:rsidP="47077799" w:rsidRDefault="4A2A7B1E" w14:paraId="3EAAA31D" w14:textId="4C62BAF1">
      <w:pPr>
        <w:pStyle w:val="Paragraph"/>
        <w:numPr>
          <w:ilvl w:val="1"/>
          <w:numId w:val="11"/>
        </w:numPr>
        <w:spacing w:line="360" w:lineRule="auto"/>
      </w:pPr>
      <w:r>
        <w:t>Continuous Research and Learning</w:t>
      </w:r>
    </w:p>
    <w:p w:rsidR="4EC99103" w:rsidP="47077799" w:rsidRDefault="01C8CDD4" w14:paraId="22CDE9EA" w14:textId="369CB023">
      <w:pPr>
        <w:pStyle w:val="Paragraph"/>
        <w:numPr>
          <w:ilvl w:val="2"/>
          <w:numId w:val="11"/>
        </w:numPr>
        <w:spacing w:line="360" w:lineRule="auto"/>
      </w:pPr>
      <w:r>
        <w:t>All engineers</w:t>
      </w:r>
    </w:p>
    <w:p w:rsidR="4EC99103" w:rsidP="47077799" w:rsidRDefault="01C8CDD4" w14:paraId="29F5D92D" w14:textId="31181AD1">
      <w:pPr>
        <w:pStyle w:val="Paragraph"/>
        <w:numPr>
          <w:ilvl w:val="2"/>
          <w:numId w:val="11"/>
        </w:numPr>
        <w:spacing w:line="360" w:lineRule="auto"/>
      </w:pPr>
      <w:r>
        <w:t>Sharing findings with the group</w:t>
      </w:r>
    </w:p>
    <w:p w:rsidR="15524FE3" w:rsidP="47077799" w:rsidRDefault="1AB0059F" w14:paraId="42C933B8" w14:textId="44FFAC9C">
      <w:pPr>
        <w:pStyle w:val="Paragraph"/>
        <w:numPr>
          <w:ilvl w:val="0"/>
          <w:numId w:val="11"/>
        </w:numPr>
        <w:spacing w:line="360" w:lineRule="auto"/>
      </w:pPr>
      <w:r>
        <w:t>Document</w:t>
      </w:r>
      <w:r w:rsidR="2624D821">
        <w:t>ing the</w:t>
      </w:r>
      <w:r>
        <w:t xml:space="preserve"> process of develop</w:t>
      </w:r>
      <w:r w:rsidR="583683C8">
        <w:t>ment and engineering</w:t>
      </w:r>
    </w:p>
    <w:p w:rsidR="30F3F9A1" w:rsidP="47077799" w:rsidRDefault="48CEE62F" w14:paraId="3F2A752C" w14:textId="600C5537">
      <w:pPr>
        <w:pStyle w:val="Paragraph"/>
        <w:numPr>
          <w:ilvl w:val="1"/>
          <w:numId w:val="11"/>
        </w:numPr>
        <w:spacing w:line="360" w:lineRule="auto"/>
      </w:pPr>
      <w:r>
        <w:t>All documentation is in a folder in Teams accessible by the group</w:t>
      </w:r>
    </w:p>
    <w:p w:rsidR="30F3F9A1" w:rsidP="47077799" w:rsidRDefault="48CEE62F" w14:paraId="77EA1357" w14:textId="2B87213E">
      <w:pPr>
        <w:pStyle w:val="Paragraph"/>
        <w:numPr>
          <w:ilvl w:val="0"/>
          <w:numId w:val="11"/>
        </w:numPr>
        <w:spacing w:line="360" w:lineRule="auto"/>
      </w:pPr>
      <w:r>
        <w:t>End of Cycle hour adjustments and cumulative reporting</w:t>
      </w:r>
    </w:p>
    <w:p w:rsidR="45083D20" w:rsidP="47077799" w:rsidRDefault="45083D20" w14:paraId="6B89D671" w14:textId="687AD58B">
      <w:pPr>
        <w:pStyle w:val="Paragraph"/>
        <w:numPr>
          <w:ilvl w:val="0"/>
          <w:numId w:val="11"/>
        </w:numPr>
        <w:spacing w:line="360" w:lineRule="auto"/>
      </w:pPr>
      <w:r>
        <w:t>Repeat 1-5</w:t>
      </w:r>
    </w:p>
    <w:p w:rsidR="57ADAD39" w:rsidP="57ADAD39" w:rsidRDefault="57ADAD39" w14:paraId="179271F0" w14:textId="2433CC44">
      <w:pPr>
        <w:pStyle w:val="Paragraph"/>
        <w:spacing w:line="360" w:lineRule="auto"/>
        <w:ind w:left="1656"/>
      </w:pPr>
    </w:p>
    <w:p w:rsidR="00960177" w:rsidP="00591099" w:rsidRDefault="65FB234A" w14:paraId="6F584A97" w14:textId="06E0B750">
      <w:pPr>
        <w:pStyle w:val="Heading2"/>
      </w:pPr>
      <w:bookmarkStart w:name="_Toc1064005512" w:id="38"/>
      <w:r>
        <w:t>Development Schedule</w:t>
      </w:r>
      <w:bookmarkEnd w:id="38"/>
    </w:p>
    <w:p w:rsidR="409A3812" w:rsidP="47077799" w:rsidRDefault="409A3812" w14:paraId="7EBE19D3" w14:textId="70AB170B">
      <w:pPr>
        <w:pStyle w:val="Paragraph"/>
      </w:pPr>
      <w:r>
        <w:t>Authors: Kelly Payne, Jaden Jefferson</w:t>
      </w:r>
    </w:p>
    <w:p w:rsidR="47077799" w:rsidP="47077799" w:rsidRDefault="47077799" w14:paraId="10B12D58" w14:textId="5493BD5C">
      <w:pPr>
        <w:pStyle w:val="Paragraph"/>
      </w:pPr>
    </w:p>
    <w:p w:rsidR="574C71C6" w:rsidP="47077799" w:rsidRDefault="574C71C6" w14:paraId="2341979E" w14:textId="74D05BAA">
      <w:pPr>
        <w:pStyle w:val="Paragraph"/>
        <w:numPr>
          <w:ilvl w:val="0"/>
          <w:numId w:val="10"/>
        </w:numPr>
        <w:spacing w:line="276" w:lineRule="auto"/>
      </w:pPr>
      <w:r>
        <w:t>Sprint 1</w:t>
      </w:r>
      <w:r w:rsidR="0DF9254D">
        <w:t xml:space="preserve"> </w:t>
      </w:r>
      <w:r w:rsidR="12900BE3">
        <w:t xml:space="preserve">- </w:t>
      </w:r>
      <w:r w:rsidR="46B0F1C6">
        <w:t>Jan 15</w:t>
      </w:r>
      <w:r w:rsidRPr="47077799" w:rsidR="46B0F1C6">
        <w:rPr>
          <w:vertAlign w:val="superscript"/>
        </w:rPr>
        <w:t>th</w:t>
      </w:r>
      <w:r w:rsidR="46B0F1C6">
        <w:t xml:space="preserve"> to </w:t>
      </w:r>
      <w:r w:rsidR="4D3821E5">
        <w:t>Feb 5</w:t>
      </w:r>
      <w:r w:rsidRPr="47077799" w:rsidR="46B0F1C6">
        <w:rPr>
          <w:vertAlign w:val="superscript"/>
        </w:rPr>
        <w:t>th</w:t>
      </w:r>
      <w:r w:rsidR="46B0F1C6">
        <w:t xml:space="preserve"> </w:t>
      </w:r>
    </w:p>
    <w:p w:rsidR="574C71C6" w:rsidP="003B089C" w:rsidRDefault="00593CB2" w14:paraId="4EE3AAE1" w14:textId="4E7DDB5C">
      <w:pPr>
        <w:pStyle w:val="Paragraph"/>
        <w:spacing w:line="276" w:lineRule="auto"/>
        <w:ind w:left="360" w:firstLine="0"/>
        <w:rPr>
          <w:b/>
          <w:bCs/>
        </w:rPr>
      </w:pPr>
      <w:r w:rsidRPr="130CBDC8">
        <w:rPr>
          <w:rFonts w:ascii="Wingdings" w:hAnsi="Wingdings" w:eastAsia="Wingdings" w:cs="Wingdings"/>
          <w:b/>
          <w:bCs/>
        </w:rPr>
        <w:t>ü</w:t>
      </w:r>
      <w:r w:rsidRPr="130CBDC8">
        <w:rPr>
          <w:b/>
          <w:bCs/>
        </w:rPr>
        <w:t xml:space="preserve"> </w:t>
      </w:r>
      <w:r>
        <w:t xml:space="preserve">  </w:t>
      </w:r>
      <w:r w:rsidR="574C71C6">
        <w:t>Sprint 2</w:t>
      </w:r>
      <w:r w:rsidR="01643F11">
        <w:t xml:space="preserve"> – Feb 6</w:t>
      </w:r>
      <w:r w:rsidRPr="130CBDC8" w:rsidR="6DFE224C">
        <w:rPr>
          <w:vertAlign w:val="superscript"/>
        </w:rPr>
        <w:t>th</w:t>
      </w:r>
      <w:r w:rsidR="6DFE224C">
        <w:t xml:space="preserve"> to Feb 1</w:t>
      </w:r>
      <w:r w:rsidR="4C0D4C92">
        <w:t>9</w:t>
      </w:r>
      <w:r w:rsidRPr="130CBDC8" w:rsidR="6DFE224C">
        <w:rPr>
          <w:vertAlign w:val="superscript"/>
        </w:rPr>
        <w:t>th</w:t>
      </w:r>
      <w:r w:rsidR="6DFE224C">
        <w:t xml:space="preserve"> </w:t>
      </w:r>
    </w:p>
    <w:p w:rsidR="574C71C6" w:rsidP="00593CB2" w:rsidRDefault="00593CB2" w14:paraId="61D35B25" w14:textId="02E29699">
      <w:pPr>
        <w:pStyle w:val="Paragraph"/>
        <w:spacing w:line="276" w:lineRule="auto"/>
      </w:pPr>
      <w:r w:rsidRPr="130CBDC8">
        <w:rPr>
          <w:b/>
          <w:bCs/>
        </w:rPr>
        <w:t xml:space="preserve">  </w:t>
      </w:r>
      <w:r w:rsidRPr="130CBDC8" w:rsidR="00C0011F">
        <w:rPr>
          <w:rFonts w:ascii="Wingdings" w:hAnsi="Wingdings" w:eastAsia="Wingdings" w:cs="Wingdings"/>
          <w:b/>
          <w:bCs/>
        </w:rPr>
        <w:t>ü</w:t>
      </w:r>
      <w:r w:rsidRPr="130CBDC8" w:rsidR="00C0011F">
        <w:rPr>
          <w:b/>
          <w:bCs/>
        </w:rPr>
        <w:t xml:space="preserve"> </w:t>
      </w:r>
      <w:r w:rsidR="00C0011F">
        <w:t xml:space="preserve">  </w:t>
      </w:r>
      <w:r w:rsidRPr="130CBDC8" w:rsidR="574C71C6">
        <w:rPr>
          <w:b/>
          <w:bCs/>
        </w:rPr>
        <w:t>Sprint 3</w:t>
      </w:r>
      <w:r w:rsidRPr="130CBDC8" w:rsidR="12D38E54">
        <w:rPr>
          <w:b/>
          <w:bCs/>
        </w:rPr>
        <w:t xml:space="preserve"> </w:t>
      </w:r>
      <w:r w:rsidRPr="130CBDC8" w:rsidR="3283E9C4">
        <w:rPr>
          <w:b/>
          <w:bCs/>
        </w:rPr>
        <w:t xml:space="preserve">- </w:t>
      </w:r>
      <w:r w:rsidRPr="130CBDC8" w:rsidR="12D38E54">
        <w:rPr>
          <w:b/>
          <w:bCs/>
        </w:rPr>
        <w:t xml:space="preserve">Feb </w:t>
      </w:r>
      <w:r w:rsidRPr="130CBDC8" w:rsidR="47590671">
        <w:rPr>
          <w:b/>
          <w:bCs/>
        </w:rPr>
        <w:t>20</w:t>
      </w:r>
      <w:r w:rsidRPr="130CBDC8" w:rsidR="12D38E54">
        <w:rPr>
          <w:b/>
          <w:bCs/>
          <w:vertAlign w:val="superscript"/>
        </w:rPr>
        <w:t>th</w:t>
      </w:r>
      <w:r w:rsidRPr="130CBDC8" w:rsidR="12D38E54">
        <w:rPr>
          <w:b/>
          <w:bCs/>
        </w:rPr>
        <w:t xml:space="preserve"> to</w:t>
      </w:r>
      <w:r w:rsidRPr="130CBDC8" w:rsidR="2BEE88F2">
        <w:rPr>
          <w:b/>
          <w:bCs/>
        </w:rPr>
        <w:t xml:space="preserve"> </w:t>
      </w:r>
      <w:r w:rsidRPr="130CBDC8" w:rsidR="4E616B6A">
        <w:rPr>
          <w:b/>
          <w:bCs/>
        </w:rPr>
        <w:t>Mar</w:t>
      </w:r>
      <w:r w:rsidRPr="130CBDC8" w:rsidR="2BEE88F2">
        <w:rPr>
          <w:b/>
          <w:bCs/>
        </w:rPr>
        <w:t xml:space="preserve"> </w:t>
      </w:r>
      <w:r w:rsidRPr="130CBDC8" w:rsidR="4D0FEAE9">
        <w:rPr>
          <w:b/>
          <w:bCs/>
        </w:rPr>
        <w:t>5</w:t>
      </w:r>
      <w:r w:rsidRPr="130CBDC8" w:rsidR="2BEE88F2">
        <w:rPr>
          <w:b/>
          <w:bCs/>
          <w:vertAlign w:val="superscript"/>
        </w:rPr>
        <w:t>th</w:t>
      </w:r>
      <w:r w:rsidRPr="130CBDC8" w:rsidR="2BEE88F2">
        <w:rPr>
          <w:b/>
          <w:bCs/>
        </w:rPr>
        <w:t xml:space="preserve"> </w:t>
      </w:r>
    </w:p>
    <w:p w:rsidR="574C71C6" w:rsidP="00C0011F" w:rsidRDefault="00C0011F" w14:paraId="715EC9D3" w14:textId="5033A445">
      <w:pPr>
        <w:pStyle w:val="Paragraph"/>
        <w:spacing w:line="276" w:lineRule="auto"/>
      </w:pPr>
      <w:r w:rsidRPr="130CBDC8">
        <w:rPr>
          <w:rFonts w:ascii="Wingdings" w:hAnsi="Wingdings" w:eastAsia="Wingdings" w:cs="Wingdings"/>
          <w:b/>
          <w:bCs/>
        </w:rPr>
        <w:t>ü</w:t>
      </w:r>
      <w:r w:rsidRPr="130CBDC8">
        <w:rPr>
          <w:b/>
          <w:bCs/>
        </w:rPr>
        <w:t xml:space="preserve"> </w:t>
      </w:r>
      <w:r>
        <w:t xml:space="preserve">  </w:t>
      </w:r>
      <w:r w:rsidR="574C71C6">
        <w:t>Sprint 4</w:t>
      </w:r>
      <w:r w:rsidR="25330678">
        <w:t xml:space="preserve"> </w:t>
      </w:r>
      <w:r w:rsidR="2D28C7A4">
        <w:t xml:space="preserve">- </w:t>
      </w:r>
      <w:r w:rsidR="3F130B9A">
        <w:t>Mar</w:t>
      </w:r>
      <w:r w:rsidR="38B85BB6">
        <w:t xml:space="preserve"> </w:t>
      </w:r>
      <w:r w:rsidR="18307D3F">
        <w:t>6</w:t>
      </w:r>
      <w:r w:rsidRPr="130CBDC8" w:rsidR="38B85BB6">
        <w:rPr>
          <w:vertAlign w:val="superscript"/>
        </w:rPr>
        <w:t>th</w:t>
      </w:r>
      <w:r w:rsidR="38B85BB6">
        <w:t xml:space="preserve"> to </w:t>
      </w:r>
      <w:r w:rsidR="4A9A4B80">
        <w:t>Mar</w:t>
      </w:r>
      <w:r w:rsidR="38B85BB6">
        <w:t xml:space="preserve"> 1</w:t>
      </w:r>
      <w:r w:rsidR="6C04F6DB">
        <w:t>9</w:t>
      </w:r>
      <w:r w:rsidRPr="130CBDC8" w:rsidR="38B85BB6">
        <w:rPr>
          <w:vertAlign w:val="superscript"/>
        </w:rPr>
        <w:t>th</w:t>
      </w:r>
    </w:p>
    <w:p w:rsidR="574C71C6" w:rsidP="47077799" w:rsidRDefault="574C71C6" w14:paraId="2F7EE597" w14:textId="34448A6D">
      <w:pPr>
        <w:pStyle w:val="Paragraph"/>
        <w:numPr>
          <w:ilvl w:val="0"/>
          <w:numId w:val="7"/>
        </w:numPr>
        <w:spacing w:line="276" w:lineRule="auto"/>
      </w:pPr>
      <w:r>
        <w:t>Sprint 5</w:t>
      </w:r>
      <w:r w:rsidR="6E83CD82">
        <w:t xml:space="preserve"> – Mar </w:t>
      </w:r>
      <w:r w:rsidR="45114CAD">
        <w:t>20</w:t>
      </w:r>
      <w:r w:rsidRPr="130CBDC8" w:rsidR="6E83CD82">
        <w:rPr>
          <w:vertAlign w:val="superscript"/>
        </w:rPr>
        <w:t>th</w:t>
      </w:r>
      <w:r w:rsidR="6E83CD82">
        <w:t xml:space="preserve"> to </w:t>
      </w:r>
      <w:r w:rsidR="426A59A8">
        <w:t>Apr</w:t>
      </w:r>
      <w:r w:rsidR="6E83CD82">
        <w:t xml:space="preserve"> </w:t>
      </w:r>
      <w:proofErr w:type="gramStart"/>
      <w:r w:rsidR="6E83CD82">
        <w:t>2</w:t>
      </w:r>
      <w:r w:rsidRPr="130CBDC8" w:rsidR="6E83CD82">
        <w:rPr>
          <w:vertAlign w:val="superscript"/>
        </w:rPr>
        <w:t>th</w:t>
      </w:r>
      <w:proofErr w:type="gramEnd"/>
      <w:r w:rsidR="6E83CD82">
        <w:t xml:space="preserve"> </w:t>
      </w:r>
    </w:p>
    <w:p w:rsidR="574C71C6" w:rsidP="47077799" w:rsidRDefault="574C71C6" w14:paraId="53FA022E" w14:textId="014C48DB">
      <w:pPr>
        <w:pStyle w:val="Paragraph"/>
        <w:numPr>
          <w:ilvl w:val="0"/>
          <w:numId w:val="7"/>
        </w:numPr>
        <w:spacing w:line="276" w:lineRule="auto"/>
      </w:pPr>
      <w:r>
        <w:t>Sprint 6</w:t>
      </w:r>
      <w:r w:rsidR="77DA9150">
        <w:t xml:space="preserve"> – </w:t>
      </w:r>
      <w:r w:rsidR="70BECE77">
        <w:t>Apr</w:t>
      </w:r>
      <w:r w:rsidR="77DA9150">
        <w:t xml:space="preserve"> </w:t>
      </w:r>
      <w:proofErr w:type="gramStart"/>
      <w:r w:rsidR="0D1EB6D9">
        <w:t>3</w:t>
      </w:r>
      <w:r w:rsidRPr="130CBDC8" w:rsidR="77DA9150">
        <w:rPr>
          <w:vertAlign w:val="superscript"/>
        </w:rPr>
        <w:t>th</w:t>
      </w:r>
      <w:proofErr w:type="gramEnd"/>
      <w:r w:rsidR="77DA9150">
        <w:t xml:space="preserve"> to Apr </w:t>
      </w:r>
      <w:r w:rsidR="4D1B5F15">
        <w:t>16</w:t>
      </w:r>
      <w:r w:rsidRPr="130CBDC8" w:rsidR="77DA9150">
        <w:rPr>
          <w:vertAlign w:val="superscript"/>
        </w:rPr>
        <w:t>th</w:t>
      </w:r>
      <w:r w:rsidR="77DA9150">
        <w:t xml:space="preserve"> </w:t>
      </w:r>
    </w:p>
    <w:p w:rsidR="47077799" w:rsidP="130CBDC8" w:rsidRDefault="574C71C6" w14:paraId="60771338" w14:textId="13EEB684">
      <w:pPr>
        <w:pStyle w:val="Paragraph"/>
        <w:numPr>
          <w:ilvl w:val="0"/>
          <w:numId w:val="7"/>
        </w:numPr>
        <w:spacing w:line="276" w:lineRule="auto"/>
      </w:pPr>
      <w:r>
        <w:t>Sprint 7</w:t>
      </w:r>
      <w:r w:rsidR="4E57345E">
        <w:t xml:space="preserve"> – Apr 1</w:t>
      </w:r>
      <w:r w:rsidR="0DBE05EB">
        <w:t>7</w:t>
      </w:r>
      <w:r w:rsidRPr="130CBDC8" w:rsidR="4E57345E">
        <w:rPr>
          <w:vertAlign w:val="superscript"/>
        </w:rPr>
        <w:t>th</w:t>
      </w:r>
      <w:r w:rsidR="4E57345E">
        <w:t xml:space="preserve"> to Apr 23</w:t>
      </w:r>
      <w:r w:rsidRPr="130CBDC8" w:rsidR="4E57345E">
        <w:rPr>
          <w:vertAlign w:val="superscript"/>
        </w:rPr>
        <w:t>rd</w:t>
      </w:r>
      <w:r w:rsidR="4E57345E">
        <w:t xml:space="preserve"> </w:t>
      </w:r>
    </w:p>
    <w:p w:rsidR="574C71C6" w:rsidP="130CBDC8" w:rsidRDefault="574C71C6" w14:paraId="1B7D21B3" w14:textId="6FBFD355">
      <w:pPr>
        <w:pStyle w:val="Paragraph"/>
        <w:ind w:firstLine="0"/>
        <w:jc w:val="center"/>
        <w:rPr>
          <w:b/>
          <w:bCs/>
        </w:rPr>
      </w:pPr>
      <w:r w:rsidRPr="130CBDC8">
        <w:rPr>
          <w:b/>
          <w:bCs/>
        </w:rPr>
        <w:t>Current Timeline of Epics</w:t>
      </w:r>
    </w:p>
    <w:p w:rsidR="193F9EE4" w:rsidP="063D24E5" w:rsidRDefault="0075166D" w14:paraId="324C6AAA" w14:textId="3FC7F0BD">
      <w:r w:rsidRPr="0075166D">
        <w:drawing>
          <wp:anchor distT="0" distB="0" distL="114300" distR="114300" simplePos="0" relativeHeight="251658240" behindDoc="0" locked="0" layoutInCell="1" allowOverlap="1" wp14:anchorId="06C934EB" wp14:editId="3DAF2774">
            <wp:simplePos x="0" y="0"/>
            <wp:positionH relativeFrom="margin">
              <wp:posOffset>38100</wp:posOffset>
            </wp:positionH>
            <wp:positionV relativeFrom="paragraph">
              <wp:posOffset>1988820</wp:posOffset>
            </wp:positionV>
            <wp:extent cx="5486400" cy="621665"/>
            <wp:effectExtent l="0" t="0" r="0" b="6985"/>
            <wp:wrapNone/>
            <wp:docPr id="54073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33074" name=""/>
                    <pic:cNvPicPr/>
                  </pic:nvPicPr>
                  <pic:blipFill>
                    <a:blip r:embed="rId28"/>
                    <a:stretch>
                      <a:fillRect/>
                    </a:stretch>
                  </pic:blipFill>
                  <pic:spPr>
                    <a:xfrm>
                      <a:off x="0" y="0"/>
                      <a:ext cx="5486400" cy="621665"/>
                    </a:xfrm>
                    <a:prstGeom prst="rect">
                      <a:avLst/>
                    </a:prstGeom>
                  </pic:spPr>
                </pic:pic>
              </a:graphicData>
            </a:graphic>
          </wp:anchor>
        </w:drawing>
      </w:r>
      <w:r w:rsidR="193F9EE4">
        <w:rPr>
          <w:noProof/>
        </w:rPr>
        <w:drawing>
          <wp:inline distT="0" distB="0" distL="0" distR="0" wp14:anchorId="0682AACA" wp14:editId="434C7C21">
            <wp:extent cx="5486400" cy="2638425"/>
            <wp:effectExtent l="0" t="0" r="0" b="0"/>
            <wp:docPr id="155921402" name="Picture 15592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486400" cy="2638425"/>
                    </a:xfrm>
                    <a:prstGeom prst="rect">
                      <a:avLst/>
                    </a:prstGeom>
                  </pic:spPr>
                </pic:pic>
              </a:graphicData>
            </a:graphic>
          </wp:inline>
        </w:drawing>
      </w:r>
    </w:p>
    <w:p w:rsidR="58D859B9" w:rsidP="47077799" w:rsidRDefault="58D859B9" w14:paraId="439EF239" w14:textId="58FB67BF">
      <w:pPr>
        <w:pStyle w:val="Paragraph"/>
        <w:spacing w:line="360" w:lineRule="auto"/>
        <w:ind w:firstLine="0"/>
        <w:jc w:val="center"/>
      </w:pPr>
    </w:p>
    <w:p w:rsidR="0075166D" w:rsidP="130CBDC8" w:rsidRDefault="0075166D" w14:paraId="39F85298" w14:textId="77777777">
      <w:pPr>
        <w:pStyle w:val="Paragraph"/>
        <w:spacing w:line="360" w:lineRule="auto"/>
        <w:ind w:firstLine="0"/>
        <w:rPr>
          <w:b/>
          <w:bCs/>
          <w:u w:val="single"/>
        </w:rPr>
      </w:pPr>
    </w:p>
    <w:p w:rsidR="0075166D" w:rsidP="130CBDC8" w:rsidRDefault="0075166D" w14:paraId="49267C13" w14:textId="77777777">
      <w:pPr>
        <w:pStyle w:val="Paragraph"/>
        <w:spacing w:line="360" w:lineRule="auto"/>
        <w:ind w:firstLine="0"/>
        <w:rPr>
          <w:b/>
          <w:bCs/>
          <w:u w:val="single"/>
        </w:rPr>
      </w:pPr>
    </w:p>
    <w:p w:rsidR="0075166D" w:rsidP="130CBDC8" w:rsidRDefault="0075166D" w14:paraId="22FD9A53" w14:textId="77777777">
      <w:pPr>
        <w:pStyle w:val="Paragraph"/>
        <w:spacing w:line="360" w:lineRule="auto"/>
        <w:ind w:firstLine="0"/>
        <w:rPr>
          <w:b/>
          <w:bCs/>
          <w:u w:val="single"/>
        </w:rPr>
      </w:pPr>
    </w:p>
    <w:p w:rsidR="7F0223F1" w:rsidP="130CBDC8" w:rsidRDefault="7F0223F1" w14:paraId="1941BD38" w14:textId="6472CBB4">
      <w:pPr>
        <w:pStyle w:val="Paragraph"/>
        <w:spacing w:line="360" w:lineRule="auto"/>
        <w:ind w:firstLine="0"/>
        <w:rPr>
          <w:b/>
          <w:bCs/>
          <w:u w:val="single"/>
        </w:rPr>
      </w:pPr>
      <w:r w:rsidRPr="130CBDC8">
        <w:rPr>
          <w:b/>
          <w:bCs/>
          <w:u w:val="single"/>
        </w:rPr>
        <w:t>Other Key Dates</w:t>
      </w:r>
    </w:p>
    <w:p w:rsidR="0DCC4E85" w:rsidP="47077799" w:rsidRDefault="0DCC4E85" w14:paraId="78273335" w14:textId="384D042C">
      <w:pPr>
        <w:pStyle w:val="Paragraph"/>
        <w:spacing w:line="276" w:lineRule="auto"/>
        <w:ind w:firstLine="0"/>
      </w:pPr>
      <w:r w:rsidRPr="130CBDC8">
        <w:rPr>
          <w:b/>
          <w:bCs/>
        </w:rPr>
        <w:t xml:space="preserve">Product Ready </w:t>
      </w:r>
      <w:r w:rsidRPr="130CBDC8" w:rsidR="33A90D32">
        <w:rPr>
          <w:b/>
          <w:bCs/>
        </w:rPr>
        <w:t>for release</w:t>
      </w:r>
      <w:r w:rsidRPr="130CBDC8">
        <w:rPr>
          <w:b/>
          <w:bCs/>
        </w:rPr>
        <w:t>:</w:t>
      </w:r>
      <w:r>
        <w:t xml:space="preserve"> April 23</w:t>
      </w:r>
      <w:r w:rsidRPr="130CBDC8">
        <w:rPr>
          <w:vertAlign w:val="superscript"/>
        </w:rPr>
        <w:t>rd</w:t>
      </w:r>
      <w:r>
        <w:t xml:space="preserve"> </w:t>
      </w:r>
    </w:p>
    <w:p w:rsidR="0DCC4E85" w:rsidP="47077799" w:rsidRDefault="0DCC4E85" w14:paraId="7191CBB1" w14:textId="5FED7B9D">
      <w:pPr>
        <w:pStyle w:val="Paragraph"/>
        <w:spacing w:line="276" w:lineRule="auto"/>
        <w:ind w:firstLine="0"/>
        <w:rPr>
          <w:vertAlign w:val="superscript"/>
        </w:rPr>
      </w:pPr>
      <w:r w:rsidRPr="130CBDC8">
        <w:rPr>
          <w:b/>
          <w:bCs/>
        </w:rPr>
        <w:t>Team Presentation:</w:t>
      </w:r>
      <w:r>
        <w:t xml:space="preserve"> April 27</w:t>
      </w:r>
      <w:r w:rsidRPr="130CBDC8">
        <w:rPr>
          <w:vertAlign w:val="superscript"/>
        </w:rPr>
        <w:t>th</w:t>
      </w:r>
    </w:p>
    <w:p w:rsidR="47077799" w:rsidP="47077799" w:rsidRDefault="47077799" w14:paraId="750AF091" w14:textId="2887BE54">
      <w:pPr>
        <w:pStyle w:val="Paragraph"/>
        <w:spacing w:line="360" w:lineRule="auto"/>
        <w:ind w:firstLine="0"/>
        <w:rPr>
          <w:b/>
          <w:bCs/>
        </w:rPr>
      </w:pPr>
    </w:p>
    <w:p w:rsidR="0035182F" w:rsidP="0035182F" w:rsidRDefault="6EDE8981" w14:paraId="2E84C9AD" w14:textId="60347948">
      <w:pPr>
        <w:pStyle w:val="Heading2"/>
      </w:pPr>
      <w:bookmarkStart w:name="_Toc303011898" w:id="39"/>
      <w:r>
        <w:t>Planned Code / Feature Freeze</w:t>
      </w:r>
      <w:bookmarkEnd w:id="39"/>
    </w:p>
    <w:p w:rsidR="0035182F" w:rsidP="47077799" w:rsidRDefault="44CE18EC" w14:paraId="420E0B3A" w14:textId="77F82865">
      <w:pPr>
        <w:pStyle w:val="Paragraph"/>
      </w:pPr>
      <w:r>
        <w:t>Authors: Kelly Payne, Jaden Jefferson</w:t>
      </w:r>
    </w:p>
    <w:p w:rsidR="0035182F" w:rsidP="47077799" w:rsidRDefault="54949D11" w14:paraId="0B244FA8" w14:textId="5BFDA6FE">
      <w:pPr>
        <w:pStyle w:val="Paragraph"/>
        <w:spacing w:line="360" w:lineRule="auto"/>
        <w:ind w:firstLine="0"/>
      </w:pPr>
      <w:r w:rsidRPr="47077799">
        <w:rPr>
          <w:b/>
          <w:bCs/>
        </w:rPr>
        <w:t>Previous freezes:</w:t>
      </w:r>
      <w:r>
        <w:t xml:space="preserve"> Snow and Ice conditions closed campus.</w:t>
      </w:r>
    </w:p>
    <w:p w:rsidR="0035182F" w:rsidP="47077799" w:rsidRDefault="54949D11" w14:paraId="07F6055B" w14:textId="67401C03">
      <w:pPr>
        <w:pStyle w:val="Paragraph"/>
        <w:spacing w:line="360" w:lineRule="auto"/>
        <w:ind w:firstLine="0"/>
      </w:pPr>
      <w:r w:rsidRPr="47077799">
        <w:rPr>
          <w:b/>
          <w:bCs/>
        </w:rPr>
        <w:t>Planned freezes:</w:t>
      </w:r>
      <w:r>
        <w:t xml:space="preserve"> Spring Break March 15</w:t>
      </w:r>
      <w:r w:rsidRPr="47077799">
        <w:rPr>
          <w:vertAlign w:val="superscript"/>
        </w:rPr>
        <w:t>th</w:t>
      </w:r>
      <w:r>
        <w:t xml:space="preserve"> to March 22</w:t>
      </w:r>
      <w:r w:rsidRPr="47077799">
        <w:rPr>
          <w:vertAlign w:val="superscript"/>
        </w:rPr>
        <w:t>nd</w:t>
      </w:r>
      <w:r>
        <w:t xml:space="preserve"> </w:t>
      </w:r>
    </w:p>
    <w:p w:rsidR="0035182F" w:rsidP="47077799" w:rsidRDefault="54949D11" w14:paraId="6366BE81" w14:textId="11EA40DB">
      <w:pPr>
        <w:pStyle w:val="Paragraph"/>
        <w:spacing w:line="360" w:lineRule="auto"/>
        <w:ind w:firstLine="720"/>
      </w:pPr>
      <w:r>
        <w:t xml:space="preserve">With the current work needed by the team, the main location where this will be carried out is on </w:t>
      </w:r>
      <w:r w:rsidR="55D15BE6">
        <w:t>the university</w:t>
      </w:r>
      <w:r>
        <w:t xml:space="preserve"> campus </w:t>
      </w:r>
      <w:r w:rsidR="3C8148A2">
        <w:t>on</w:t>
      </w:r>
      <w:r>
        <w:t xml:space="preserve"> the SCCT 4</w:t>
      </w:r>
      <w:r w:rsidRPr="47077799">
        <w:rPr>
          <w:vertAlign w:val="superscript"/>
        </w:rPr>
        <w:t>th</w:t>
      </w:r>
      <w:r>
        <w:t xml:space="preserve"> floor. Any breaks or potential hazardous weather will f</w:t>
      </w:r>
      <w:r w:rsidR="241A429F">
        <w:t>reeze the greatly slow down the available work for the team to accomplish.</w:t>
      </w:r>
    </w:p>
    <w:p w:rsidR="0035182F" w:rsidP="47077799" w:rsidRDefault="0035182F" w14:paraId="7EDDB145" w14:textId="3A40DD2E">
      <w:pPr>
        <w:pStyle w:val="Paragraph"/>
        <w:spacing w:line="360" w:lineRule="auto"/>
        <w:ind w:firstLine="720"/>
      </w:pPr>
    </w:p>
    <w:p w:rsidR="0035182F" w:rsidP="47077799" w:rsidRDefault="58F7373E" w14:paraId="3739AF71" w14:textId="37258863">
      <w:pPr>
        <w:pStyle w:val="Paragraph"/>
        <w:spacing w:line="360" w:lineRule="auto"/>
        <w:ind w:firstLine="720"/>
      </w:pPr>
      <w:r>
        <w:t>The weather</w:t>
      </w:r>
      <w:r w:rsidR="31F28A7A">
        <w:t xml:space="preserve"> did </w:t>
      </w:r>
      <w:r w:rsidR="2281BE68">
        <w:t>halt</w:t>
      </w:r>
      <w:r w:rsidR="31F28A7A">
        <w:t xml:space="preserve"> our project for one week</w:t>
      </w:r>
      <w:r w:rsidR="2C8C4EBD">
        <w:t xml:space="preserve"> during Sprint 1</w:t>
      </w:r>
      <w:r w:rsidR="31F28A7A">
        <w:t xml:space="preserve">, however we were able to meet online and discuss </w:t>
      </w:r>
      <w:r w:rsidR="188DC4D1">
        <w:t>plans</w:t>
      </w:r>
      <w:r w:rsidR="31F28A7A">
        <w:t xml:space="preserve"> for the upcoming goals to be met. We may have a </w:t>
      </w:r>
      <w:r w:rsidR="6E5398A8">
        <w:t>pause</w:t>
      </w:r>
      <w:r w:rsidR="17CCE8AC">
        <w:t xml:space="preserve"> in</w:t>
      </w:r>
      <w:r w:rsidR="6E5398A8">
        <w:t xml:space="preserve"> engineering tasks</w:t>
      </w:r>
      <w:r w:rsidR="31F28A7A">
        <w:t xml:space="preserve"> over spring break for a </w:t>
      </w:r>
      <w:r w:rsidR="3F627A98">
        <w:t>weeklong</w:t>
      </w:r>
      <w:r w:rsidR="31F28A7A">
        <w:t xml:space="preserve"> period. </w:t>
      </w:r>
    </w:p>
    <w:p w:rsidR="0035182F" w:rsidP="0035182F" w:rsidRDefault="0035182F" w14:paraId="09020BA1" w14:textId="77777777">
      <w:pPr>
        <w:pStyle w:val="Paragraph"/>
        <w:spacing w:line="360" w:lineRule="auto"/>
      </w:pPr>
    </w:p>
    <w:p w:rsidR="00591099" w:rsidP="31296EE2" w:rsidRDefault="47B83481" w14:paraId="1FC0F6CE" w14:textId="77777777">
      <w:pPr>
        <w:pStyle w:val="Heading1"/>
        <w:rPr/>
      </w:pPr>
      <w:bookmarkStart w:name="_Toc2116179694" w:id="40"/>
      <w:r w:rsidR="47B83481">
        <w:rPr/>
        <w:t>Risk Mitigation</w:t>
      </w:r>
      <w:bookmarkEnd w:id="40"/>
    </w:p>
    <w:p w:rsidR="252CFA7C" w:rsidP="31296EE2" w:rsidRDefault="252CFA7C" w14:paraId="337C3838" w14:textId="087F7C62">
      <w:pPr>
        <w:pStyle w:val="Paragraph"/>
      </w:pPr>
      <w:r w:rsidR="252CFA7C">
        <w:rPr/>
        <w:t>Author: Nick Miller</w:t>
      </w:r>
    </w:p>
    <w:p w:rsidRPr="00591099" w:rsidR="00591099" w:rsidP="130CBDC8" w:rsidRDefault="08ABBB91" w14:paraId="283EEFAF" w14:textId="66706E56">
      <w:pPr>
        <w:pStyle w:val="Paragraph"/>
        <w:spacing w:line="360" w:lineRule="auto"/>
      </w:pPr>
      <w:r w:rsidR="08ABBB91">
        <w:rPr/>
        <w:t xml:space="preserve">There are not many risks that could occur in our setting. The only thing that might hold up development is if a teammate has a lack of time or ability to work on a project for </w:t>
      </w:r>
      <w:r w:rsidR="6EBC86CD">
        <w:rPr/>
        <w:t>a considerable length of time</w:t>
      </w:r>
      <w:r w:rsidR="08ABBB91">
        <w:rPr/>
        <w:t>.</w:t>
      </w:r>
      <w:r w:rsidR="47B83481">
        <w:rPr/>
        <w:t xml:space="preserve"> </w:t>
      </w:r>
      <w:r w:rsidR="1D1E7477">
        <w:rPr/>
        <w:t xml:space="preserve">However, we mitigate and potentially avoid these risks altogether by looking ahead at our schedules, planning around them and informing our teammates ahead of time if we see a potential conflict. </w:t>
      </w:r>
    </w:p>
    <w:p w:rsidR="0DCFA6B8" w:rsidP="31296EE2" w:rsidRDefault="0DCFA6B8" w14:paraId="2D53A004" w14:textId="29A04EF8">
      <w:pPr>
        <w:pStyle w:val="Paragraph"/>
        <w:suppressLineNumbers w:val="0"/>
        <w:bidi w:val="0"/>
        <w:spacing w:before="0" w:beforeAutospacing="off" w:after="0" w:afterAutospacing="off" w:line="360" w:lineRule="auto"/>
        <w:ind w:left="0" w:right="0" w:firstLine="288"/>
        <w:jc w:val="left"/>
      </w:pPr>
      <w:r w:rsidR="0DCFA6B8">
        <w:rPr/>
        <w:t>The probability</w:t>
      </w:r>
      <w:r w:rsidR="2142E9C4">
        <w:rPr/>
        <w:t xml:space="preserve"> of hardware failure is </w:t>
      </w:r>
      <w:r w:rsidR="2142E9C4">
        <w:rPr/>
        <w:t>r</w:t>
      </w:r>
      <w:r w:rsidR="2142E9C4">
        <w:rPr/>
        <w:t>elatively low</w:t>
      </w:r>
      <w:r w:rsidR="2142E9C4">
        <w:rPr/>
        <w:t>,</w:t>
      </w:r>
      <w:r w:rsidR="2142E9C4">
        <w:rPr/>
        <w:t xml:space="preserve"> but not zero. </w:t>
      </w:r>
      <w:r w:rsidR="2FA5F6D0">
        <w:rPr/>
        <w:t xml:space="preserve">Two RAM modules in one of our R710 servers have already failed; as the hardware ages further, more failures may occur. </w:t>
      </w:r>
      <w:r w:rsidR="10D77207">
        <w:rPr/>
        <w:t xml:space="preserve">RAM failures are relatively </w:t>
      </w:r>
      <w:r w:rsidR="10D77207">
        <w:rPr/>
        <w:t>l</w:t>
      </w:r>
      <w:r w:rsidR="10D77207">
        <w:rPr/>
        <w:t>ow-impact</w:t>
      </w:r>
      <w:r w:rsidR="10D77207">
        <w:rPr/>
        <w:t>,</w:t>
      </w:r>
      <w:r w:rsidR="10D77207">
        <w:rPr/>
        <w:t xml:space="preserve"> but a CPU or hard disk failure could dramatically i</w:t>
      </w:r>
      <w:r w:rsidR="15B74F80">
        <w:rPr/>
        <w:t>mpede progress.</w:t>
      </w:r>
    </w:p>
    <w:p w:rsidR="10D77207" w:rsidP="31296EE2" w:rsidRDefault="10D77207" w14:paraId="46DF4C8A" w14:textId="3EF631A9">
      <w:pPr>
        <w:pStyle w:val="Paragraph"/>
        <w:suppressLineNumbers w:val="0"/>
        <w:bidi w:val="0"/>
        <w:spacing w:before="0" w:beforeAutospacing="off" w:after="0" w:afterAutospacing="off" w:line="360" w:lineRule="auto"/>
        <w:ind w:left="0" w:right="0" w:firstLine="288"/>
        <w:jc w:val="left"/>
      </w:pPr>
      <w:r w:rsidR="10D77207">
        <w:rPr/>
        <w:t xml:space="preserve">Organizational requirements have revealed themselves to be a far larger risk than previously </w:t>
      </w:r>
      <w:r w:rsidR="10D77207">
        <w:rPr/>
        <w:t>anticipated</w:t>
      </w:r>
      <w:r w:rsidR="10D77207">
        <w:rPr/>
        <w:t xml:space="preserve">. CSU’s University Information Technology Services </w:t>
      </w:r>
      <w:r w:rsidR="10D77207">
        <w:rPr/>
        <w:t>maintains</w:t>
      </w:r>
      <w:r w:rsidR="10D77207">
        <w:rPr/>
        <w:t xml:space="preserve"> strict regulations on network access and usage.</w:t>
      </w:r>
      <w:r w:rsidR="7D7E7014">
        <w:rPr/>
        <w:t xml:space="preserve"> </w:t>
      </w:r>
      <w:r w:rsidR="299E8EAF">
        <w:rPr/>
        <w:t>The</w:t>
      </w:r>
      <w:r w:rsidR="7D7E7014">
        <w:rPr/>
        <w:t xml:space="preserve"> processes of connecting our servers to each other, the rest of the machines on campus, and the I</w:t>
      </w:r>
      <w:r w:rsidR="3EEA7BDF">
        <w:rPr/>
        <w:t xml:space="preserve">nternet have become highly time-consuming and potentially impossible. </w:t>
      </w:r>
      <w:r w:rsidR="0662DC55">
        <w:rPr/>
        <w:t xml:space="preserve">We need to connect our hardware switch to the LAN and make each of its ports available on the network, but </w:t>
      </w:r>
      <w:r w:rsidR="482672C4">
        <w:rPr/>
        <w:t xml:space="preserve">the switch seems to have been blacklisted entirely from the university network. </w:t>
      </w:r>
    </w:p>
    <w:p w:rsidR="482672C4" w:rsidP="31296EE2" w:rsidRDefault="482672C4" w14:paraId="61E42380" w14:textId="17C2B377">
      <w:pPr>
        <w:pStyle w:val="Paragraph"/>
        <w:suppressLineNumbers w:val="0"/>
        <w:bidi w:val="0"/>
        <w:spacing w:before="0" w:beforeAutospacing="off" w:after="0" w:afterAutospacing="off" w:line="360" w:lineRule="auto"/>
        <w:ind w:left="0" w:right="0" w:firstLine="288"/>
        <w:jc w:val="left"/>
      </w:pPr>
      <w:r w:rsidR="482672C4">
        <w:rPr/>
        <w:t xml:space="preserve">The only possible solution for this problem is to </w:t>
      </w:r>
      <w:r w:rsidR="63289A41">
        <w:rPr/>
        <w:t xml:space="preserve">collaborate with UITS through a proposal submission and successfully negotiate network access. </w:t>
      </w:r>
      <w:r w:rsidR="3E34EE09">
        <w:rPr/>
        <w:t xml:space="preserve">Had this been previously known, collaboration could have begun far earlier; instead, we can only hope that UITS grants access within the next couple of weeks. </w:t>
      </w:r>
    </w:p>
    <w:p w:rsidR="2FB6ED71" w:rsidP="31296EE2" w:rsidRDefault="2FB6ED71" w14:paraId="57E6F4B2" w14:textId="504BDA7B">
      <w:pPr>
        <w:pStyle w:val="Paragraph"/>
        <w:suppressLineNumbers w:val="0"/>
        <w:bidi w:val="0"/>
        <w:spacing w:before="0" w:beforeAutospacing="off" w:after="0" w:afterAutospacing="off" w:line="360" w:lineRule="auto"/>
        <w:ind w:left="0" w:right="0" w:firstLine="288"/>
        <w:jc w:val="left"/>
      </w:pPr>
      <w:r w:rsidR="2FB6ED71">
        <w:rPr/>
        <w:t xml:space="preserve">UITS </w:t>
      </w:r>
      <w:r w:rsidR="12DAC5C8">
        <w:rPr/>
        <w:t>h</w:t>
      </w:r>
      <w:r w:rsidR="2FB6ED71">
        <w:rPr/>
        <w:t>eavily prioritizes cybersecurity</w:t>
      </w:r>
      <w:r w:rsidR="3F37F995">
        <w:rPr/>
        <w:t xml:space="preserve">, </w:t>
      </w:r>
      <w:r w:rsidR="2A9ACA75">
        <w:rPr/>
        <w:t xml:space="preserve">which we agree is vital. However, this may pose another risk for our ability to complete the project. None of the team members are trained in cybersecurity </w:t>
      </w:r>
      <w:r w:rsidR="21614CD2">
        <w:rPr/>
        <w:t xml:space="preserve">beyond the usual course requirements and an elective or two. </w:t>
      </w:r>
      <w:r w:rsidR="38E82A31">
        <w:rPr/>
        <w:t xml:space="preserve">If our cloud is </w:t>
      </w:r>
      <w:r w:rsidR="38E82A31">
        <w:rPr/>
        <w:t>deemed</w:t>
      </w:r>
      <w:r w:rsidR="38E82A31">
        <w:rPr/>
        <w:t xml:space="preserve"> insufficiently secure for connection to the campus network, </w:t>
      </w:r>
      <w:r w:rsidR="6596A625">
        <w:rPr/>
        <w:t xml:space="preserve">the time </w:t>
      </w:r>
      <w:r w:rsidR="6596A625">
        <w:rPr/>
        <w:t>required</w:t>
      </w:r>
      <w:r w:rsidR="6596A625">
        <w:rPr/>
        <w:t xml:space="preserve"> to research and implement hardening measures may well </w:t>
      </w:r>
      <w:r w:rsidR="6596A625">
        <w:rPr/>
        <w:t>preclude</w:t>
      </w:r>
      <w:r w:rsidR="6596A625">
        <w:rPr/>
        <w:t xml:space="preserve"> us from successfu</w:t>
      </w:r>
      <w:r w:rsidR="1641272D">
        <w:rPr/>
        <w:t xml:space="preserve">l execution within this semester. </w:t>
      </w:r>
    </w:p>
    <w:p w:rsidR="13756DEF" w:rsidP="47077799" w:rsidRDefault="13756DEF" w14:paraId="7A0CEEA4" w14:textId="6CD911EF">
      <w:pPr>
        <w:pStyle w:val="Paragraph"/>
      </w:pPr>
      <w:r>
        <w:t>Risk Identification:</w:t>
      </w:r>
    </w:p>
    <w:p w:rsidR="13756DEF" w:rsidP="47077799" w:rsidRDefault="13756DEF" w14:paraId="5F9D2479" w14:textId="084FCB96">
      <w:pPr>
        <w:pStyle w:val="Paragraph-SingleSpaced"/>
        <w:numPr>
          <w:ilvl w:val="0"/>
          <w:numId w:val="6"/>
        </w:numPr>
        <w:rPr>
          <w:rFonts w:eastAsia="Times New Roman" w:cs="Times New Roman"/>
          <w:color w:val="000000" w:themeColor="text1"/>
          <w:szCs w:val="22"/>
        </w:rPr>
      </w:pPr>
      <w:r w:rsidRPr="47077799">
        <w:t xml:space="preserve">Research current, general cloud risks, such as security, cost, and resources. </w:t>
      </w:r>
    </w:p>
    <w:p w:rsidR="13756DEF" w:rsidP="47077799" w:rsidRDefault="13756DEF" w14:paraId="7E19DF74" w14:textId="50C4C084">
      <w:pPr>
        <w:pStyle w:val="Paragraph-SingleSpaced"/>
        <w:numPr>
          <w:ilvl w:val="0"/>
          <w:numId w:val="6"/>
        </w:numPr>
        <w:rPr>
          <w:rFonts w:eastAsia="Times New Roman" w:cs="Times New Roman"/>
          <w:color w:val="000000" w:themeColor="text1"/>
          <w:szCs w:val="22"/>
        </w:rPr>
      </w:pPr>
      <w:r w:rsidRPr="47077799">
        <w:t>Security: Identify vulnerabilities and threats to the cloud environment. This may include research as well as testing.</w:t>
      </w:r>
    </w:p>
    <w:p w:rsidR="13756DEF" w:rsidP="47077799" w:rsidRDefault="13756DEF" w14:paraId="1BE1EFCE" w14:textId="3862D15C">
      <w:pPr>
        <w:pStyle w:val="Paragraph-SingleSpaced"/>
        <w:numPr>
          <w:ilvl w:val="0"/>
          <w:numId w:val="6"/>
        </w:numPr>
        <w:rPr>
          <w:rFonts w:eastAsia="Times New Roman" w:cs="Times New Roman"/>
          <w:color w:val="000000" w:themeColor="text1"/>
          <w:szCs w:val="22"/>
        </w:rPr>
      </w:pPr>
      <w:r w:rsidRPr="47077799">
        <w:t>Cost: Ensure that usage of resources like power and networking will not become prohibitive by identifying possible changes in costs and ways to limit excessive usage.</w:t>
      </w:r>
    </w:p>
    <w:p w:rsidR="13756DEF" w:rsidP="47077799" w:rsidRDefault="13756DEF" w14:paraId="33CB9958" w14:textId="37FBAF36">
      <w:pPr>
        <w:pStyle w:val="Paragraph-SingleSpaced"/>
        <w:numPr>
          <w:ilvl w:val="0"/>
          <w:numId w:val="6"/>
        </w:numPr>
        <w:rPr>
          <w:rFonts w:eastAsia="Times New Roman" w:cs="Times New Roman"/>
          <w:color w:val="000000" w:themeColor="text1"/>
          <w:szCs w:val="22"/>
        </w:rPr>
      </w:pPr>
      <w:r w:rsidRPr="47077799">
        <w:t>Resources: Once deployed, track whether the current resources meet user demand. Identify possibilities for expansion or conservation.</w:t>
      </w:r>
    </w:p>
    <w:p w:rsidR="13756DEF" w:rsidP="47077799" w:rsidRDefault="13756DEF" w14:paraId="1086E7C2" w14:textId="5900D718">
      <w:pPr>
        <w:pStyle w:val="Paragraph-SingleSpaced"/>
        <w:numPr>
          <w:ilvl w:val="0"/>
          <w:numId w:val="6"/>
        </w:numPr>
        <w:rPr>
          <w:rFonts w:eastAsia="Times New Roman" w:cs="Times New Roman"/>
          <w:color w:val="000000" w:themeColor="text1"/>
          <w:szCs w:val="22"/>
        </w:rPr>
      </w:pPr>
      <w:r w:rsidRPr="47077799">
        <w:t>Data management: Ensure that data on the cloud is backed up and secure. Identify potential risks to data integrity. Check physical hard drives for problems. Identify candidates for drive upgrades, if possible.</w:t>
      </w:r>
    </w:p>
    <w:p w:rsidR="13756DEF" w:rsidP="47077799" w:rsidRDefault="13756DEF" w14:paraId="48AC5EAB" w14:textId="52DA22BD">
      <w:pPr>
        <w:pStyle w:val="Paragraph-SingleSpaced"/>
        <w:numPr>
          <w:ilvl w:val="0"/>
          <w:numId w:val="6"/>
        </w:numPr>
      </w:pPr>
      <w:r>
        <w:t>Gather information and guidance from other University roles, such as the Cybersecurity department.</w:t>
      </w:r>
    </w:p>
    <w:p w:rsidR="13756DEF" w:rsidP="47077799" w:rsidRDefault="13756DEF" w14:paraId="52295677" w14:textId="6E4E8E34">
      <w:pPr>
        <w:pStyle w:val="Paragraph"/>
        <w:ind w:left="432" w:firstLine="0"/>
      </w:pPr>
      <w:r>
        <w:t>Risk Mitigation:</w:t>
      </w:r>
    </w:p>
    <w:p w:rsidR="13756DEF" w:rsidP="47077799" w:rsidRDefault="13756DEF" w14:paraId="523A97DA" w14:textId="6F17A476">
      <w:pPr>
        <w:pStyle w:val="Paragraph-SingleSpaced"/>
        <w:numPr>
          <w:ilvl w:val="0"/>
          <w:numId w:val="2"/>
        </w:numPr>
        <w:rPr>
          <w:rFonts w:eastAsia="Times New Roman" w:cs="Times New Roman"/>
          <w:color w:val="000000" w:themeColor="text1"/>
          <w:szCs w:val="22"/>
        </w:rPr>
      </w:pPr>
      <w:r w:rsidRPr="47077799">
        <w:t>For extended use, create a team tasked with cloud administration and risk management.</w:t>
      </w:r>
    </w:p>
    <w:p w:rsidR="13756DEF" w:rsidP="47077799" w:rsidRDefault="13756DEF" w14:paraId="520FD480" w14:textId="209D67AE">
      <w:pPr>
        <w:pStyle w:val="Paragraph-SingleSpaced"/>
        <w:numPr>
          <w:ilvl w:val="1"/>
          <w:numId w:val="2"/>
        </w:numPr>
        <w:rPr>
          <w:rFonts w:eastAsia="Times New Roman" w:cs="Times New Roman"/>
          <w:color w:val="000000" w:themeColor="text1"/>
          <w:szCs w:val="22"/>
        </w:rPr>
      </w:pPr>
      <w:r w:rsidRPr="47077799">
        <w:t>Permanent faculty members to manage and participate in administration and risk mitigation.</w:t>
      </w:r>
    </w:p>
    <w:p w:rsidR="13756DEF" w:rsidP="47077799" w:rsidRDefault="13756DEF" w14:paraId="11D3D446" w14:textId="2AC5FB03">
      <w:pPr>
        <w:pStyle w:val="Paragraph-SingleSpaced"/>
        <w:numPr>
          <w:ilvl w:val="1"/>
          <w:numId w:val="2"/>
        </w:numPr>
        <w:rPr>
          <w:rFonts w:eastAsia="Times New Roman" w:cs="Times New Roman"/>
          <w:color w:val="000000" w:themeColor="text1"/>
          <w:szCs w:val="22"/>
        </w:rPr>
      </w:pPr>
      <w:r w:rsidRPr="47077799">
        <w:t xml:space="preserve">Temporary/adjunct faculty members or instructors to contribute </w:t>
      </w:r>
      <w:r w:rsidRPr="47077799" w:rsidR="0DEF1FE4">
        <w:t>to</w:t>
      </w:r>
      <w:r w:rsidRPr="47077799">
        <w:t xml:space="preserve"> their areas of expertise.</w:t>
      </w:r>
    </w:p>
    <w:p w:rsidR="13756DEF" w:rsidP="47077799" w:rsidRDefault="13756DEF" w14:paraId="0CF6D85F" w14:textId="1CDE2F00">
      <w:pPr>
        <w:pStyle w:val="Paragraph-SingleSpaced"/>
        <w:numPr>
          <w:ilvl w:val="1"/>
          <w:numId w:val="2"/>
        </w:numPr>
        <w:rPr>
          <w:rFonts w:eastAsia="Times New Roman" w:cs="Times New Roman"/>
          <w:color w:val="000000" w:themeColor="text1"/>
          <w:szCs w:val="22"/>
        </w:rPr>
      </w:pPr>
      <w:r w:rsidRPr="47077799">
        <w:t xml:space="preserve">Senior students in computer science and information technology </w:t>
      </w:r>
      <w:r w:rsidRPr="47077799" w:rsidR="23A7415B">
        <w:t>contribute</w:t>
      </w:r>
      <w:r w:rsidRPr="47077799">
        <w:t xml:space="preserve"> to risk mitigation, maintenance, and identification of upgrade paths.</w:t>
      </w:r>
    </w:p>
    <w:p w:rsidR="13756DEF" w:rsidP="47077799" w:rsidRDefault="13756DEF" w14:paraId="4BFB3606" w14:textId="0B6BDC4F">
      <w:pPr>
        <w:pStyle w:val="Paragraph-SingleSpaced"/>
        <w:numPr>
          <w:ilvl w:val="1"/>
          <w:numId w:val="2"/>
        </w:numPr>
        <w:rPr>
          <w:rFonts w:eastAsia="Times New Roman" w:cs="Times New Roman"/>
          <w:color w:val="000000" w:themeColor="text1"/>
          <w:szCs w:val="22"/>
        </w:rPr>
      </w:pPr>
      <w:r w:rsidRPr="47077799">
        <w:t>Senior students in cybersecurity to harden and maintain the cloud’s security measures.</w:t>
      </w:r>
    </w:p>
    <w:p w:rsidR="47077799" w:rsidP="47077799" w:rsidRDefault="47077799" w14:paraId="56BA59CA" w14:textId="6580CBEE">
      <w:pPr>
        <w:spacing w:line="480" w:lineRule="auto"/>
        <w:ind w:left="720"/>
        <w:rPr>
          <w:rFonts w:eastAsia="Times New Roman" w:cs="Times New Roman"/>
          <w:color w:val="000000" w:themeColor="text1"/>
          <w:sz w:val="22"/>
          <w:szCs w:val="22"/>
        </w:rPr>
      </w:pPr>
    </w:p>
    <w:p w:rsidR="00815246" w:rsidP="00591099" w:rsidRDefault="499D6160" w14:paraId="77818E57" w14:textId="48C9079D">
      <w:pPr>
        <w:pStyle w:val="Heading1"/>
        <w:rPr>
          <w:rFonts w:hint="eastAsia"/>
        </w:rPr>
      </w:pPr>
      <w:bookmarkStart w:name="_Toc867837854" w:id="41"/>
      <w:r>
        <w:t>Test Plan and Test Procedures</w:t>
      </w:r>
      <w:bookmarkEnd w:id="41"/>
    </w:p>
    <w:p w:rsidR="00815246" w:rsidP="00591099" w:rsidRDefault="7D513EE2" w14:paraId="3E93CDCA" w14:textId="20B955D4">
      <w:pPr>
        <w:pStyle w:val="Heading2"/>
      </w:pPr>
      <w:bookmarkStart w:name="_Toc329632625" w:id="42"/>
      <w:r>
        <w:t>Test Plan</w:t>
      </w:r>
      <w:bookmarkEnd w:id="42"/>
    </w:p>
    <w:p w:rsidR="3751B984" w:rsidP="47077799" w:rsidRDefault="3751B984" w14:paraId="0C57393E" w14:textId="3125B3FC">
      <w:pPr>
        <w:pStyle w:val="Paragraph"/>
        <w:spacing w:line="360" w:lineRule="auto"/>
      </w:pPr>
      <w:r>
        <w:t xml:space="preserve">    The test plan aims to verify that the private cloud environment, using two PowerEdge R710 servers, one PowerEdge R730 server, and a Cisco LAN, meets the design specifications and platforms according </w:t>
      </w:r>
      <w:r w:rsidR="4FE1EE95">
        <w:t xml:space="preserve">to the functional requirements. </w:t>
      </w:r>
    </w:p>
    <w:p w:rsidR="4FE1EE95" w:rsidP="47077799" w:rsidRDefault="4FE1EE95" w14:paraId="03BDA469" w14:textId="4C159FCC">
      <w:pPr>
        <w:pStyle w:val="Paragraph"/>
        <w:spacing w:line="360" w:lineRule="auto"/>
      </w:pPr>
      <w:r>
        <w:t>Testing will cover the following components:</w:t>
      </w:r>
    </w:p>
    <w:p w:rsidR="4FE1EE95" w:rsidP="130CBDC8" w:rsidRDefault="4FE1EE95" w14:paraId="6B7E3443" w14:textId="329DC8B4">
      <w:pPr>
        <w:pStyle w:val="Paragraph"/>
        <w:numPr>
          <w:ilvl w:val="0"/>
          <w:numId w:val="19"/>
        </w:numPr>
        <w:spacing w:line="240" w:lineRule="auto"/>
      </w:pPr>
      <w:r>
        <w:t>Hardware setup: PowerEdge R710, R730, and Cisco LAN.</w:t>
      </w:r>
    </w:p>
    <w:p w:rsidR="4FE1EE95" w:rsidP="130CBDC8" w:rsidRDefault="4FE1EE95" w14:paraId="027310B1" w14:textId="101D80FD">
      <w:pPr>
        <w:pStyle w:val="Paragraph"/>
        <w:numPr>
          <w:ilvl w:val="0"/>
          <w:numId w:val="19"/>
        </w:numPr>
        <w:spacing w:line="240" w:lineRule="auto"/>
      </w:pPr>
      <w:r>
        <w:t>Software configurations and installations, including virtualization platforms, could management tools, and networking.</w:t>
      </w:r>
    </w:p>
    <w:p w:rsidR="4FE1EE95" w:rsidP="130CBDC8" w:rsidRDefault="4FE1EE95" w14:paraId="10A65AD5" w14:textId="6772D772">
      <w:pPr>
        <w:pStyle w:val="Paragraph"/>
        <w:numPr>
          <w:ilvl w:val="0"/>
          <w:numId w:val="19"/>
        </w:numPr>
        <w:spacing w:line="240" w:lineRule="auto"/>
      </w:pPr>
      <w:r>
        <w:t>Internet of Things within the cloud environment.</w:t>
      </w:r>
    </w:p>
    <w:p w:rsidR="4FE1EE95" w:rsidP="130CBDC8" w:rsidRDefault="4FE1EE95" w14:paraId="09EEC7DC" w14:textId="4A8055CF">
      <w:pPr>
        <w:pStyle w:val="Paragraph"/>
        <w:numPr>
          <w:ilvl w:val="0"/>
          <w:numId w:val="19"/>
        </w:numPr>
        <w:spacing w:line="240" w:lineRule="auto"/>
      </w:pPr>
      <w:r>
        <w:t>Performance, security, and disaster recovery plans.</w:t>
      </w:r>
    </w:p>
    <w:p w:rsidR="4FE1EE95" w:rsidP="47077799" w:rsidRDefault="4FE1EE95" w14:paraId="4052D5F0" w14:textId="136628A6">
      <w:pPr>
        <w:pStyle w:val="Paragraph"/>
        <w:spacing w:line="360" w:lineRule="auto"/>
        <w:ind w:left="288" w:firstLine="0"/>
      </w:pPr>
      <w:r>
        <w:t>Software:</w:t>
      </w:r>
    </w:p>
    <w:p w:rsidR="4FE1EE95" w:rsidP="130CBDC8" w:rsidRDefault="4FE1EE95" w14:paraId="0438B158" w14:textId="688FEBA7">
      <w:pPr>
        <w:pStyle w:val="Paragraph"/>
        <w:numPr>
          <w:ilvl w:val="0"/>
          <w:numId w:val="17"/>
        </w:numPr>
        <w:spacing w:line="240" w:lineRule="auto"/>
      </w:pPr>
      <w:r>
        <w:t>Virtualization software</w:t>
      </w:r>
    </w:p>
    <w:p w:rsidR="4FE1EE95" w:rsidP="130CBDC8" w:rsidRDefault="4FE1EE95" w14:paraId="3BE970F9" w14:textId="367C2ADD">
      <w:pPr>
        <w:pStyle w:val="Paragraph"/>
        <w:numPr>
          <w:ilvl w:val="0"/>
          <w:numId w:val="17"/>
        </w:numPr>
        <w:spacing w:line="240" w:lineRule="auto"/>
      </w:pPr>
      <w:r>
        <w:t>Cloud management software (OpenStack)</w:t>
      </w:r>
    </w:p>
    <w:p w:rsidR="4FE1EE95" w:rsidP="130CBDC8" w:rsidRDefault="4FE1EE95" w14:paraId="7C0EC283" w14:textId="288799A3">
      <w:pPr>
        <w:pStyle w:val="Paragraph"/>
        <w:numPr>
          <w:ilvl w:val="0"/>
          <w:numId w:val="17"/>
        </w:numPr>
        <w:spacing w:line="240" w:lineRule="auto"/>
      </w:pPr>
      <w:r>
        <w:t>Operating systems for servers (Linux)</w:t>
      </w:r>
    </w:p>
    <w:p w:rsidR="007E302A" w:rsidP="130CBDC8" w:rsidRDefault="4FE1EE95" w14:paraId="6F70F598" w14:textId="312D5C2E">
      <w:pPr>
        <w:pStyle w:val="Paragraph"/>
        <w:numPr>
          <w:ilvl w:val="0"/>
          <w:numId w:val="17"/>
        </w:numPr>
        <w:spacing w:line="240" w:lineRule="auto"/>
      </w:pPr>
      <w:r>
        <w:t xml:space="preserve">Networking configurations </w:t>
      </w:r>
      <w:r w:rsidR="1449E73A">
        <w:t>(iDRAC</w:t>
      </w:r>
      <w:r>
        <w:t>, IP, LAN, subnet)</w:t>
      </w:r>
    </w:p>
    <w:p w:rsidR="00815246" w:rsidP="00591099" w:rsidRDefault="7D513EE2" w14:paraId="1428EF99" w14:textId="7A523D97">
      <w:pPr>
        <w:pStyle w:val="Heading2"/>
      </w:pPr>
      <w:bookmarkStart w:name="_Toc2112515073" w:id="43"/>
      <w:r>
        <w:t>Test Procedures</w:t>
      </w:r>
      <w:bookmarkEnd w:id="43"/>
    </w:p>
    <w:p w:rsidR="009A5CF2" w:rsidP="009A5CF2" w:rsidRDefault="7D513EE2" w14:paraId="06C623A6" w14:textId="36B14BF9">
      <w:pPr>
        <w:pStyle w:val="Heading3"/>
      </w:pPr>
      <w:bookmarkStart w:name="_Toc1784008286" w:id="44"/>
      <w:r>
        <w:t xml:space="preserve">Procedure 1: </w:t>
      </w:r>
      <w:r w:rsidR="07944A76">
        <w:t>Sample Test Procedure</w:t>
      </w:r>
      <w:bookmarkEnd w:id="44"/>
    </w:p>
    <w:tbl>
      <w:tblPr>
        <w:tblStyle w:val="TableGrid"/>
        <w:tblW w:w="0" w:type="auto"/>
        <w:tblLayout w:type="fixed"/>
        <w:tblLook w:val="06A0" w:firstRow="1" w:lastRow="0" w:firstColumn="1" w:lastColumn="0" w:noHBand="1" w:noVBand="1"/>
      </w:tblPr>
      <w:tblGrid>
        <w:gridCol w:w="840"/>
        <w:gridCol w:w="2385"/>
        <w:gridCol w:w="2340"/>
        <w:gridCol w:w="1875"/>
        <w:gridCol w:w="1266"/>
      </w:tblGrid>
      <w:tr w:rsidR="47077799" w:rsidTr="130CBDC8" w14:paraId="47D98C1F" w14:textId="77777777">
        <w:trPr>
          <w:trHeight w:val="300"/>
        </w:trPr>
        <w:tc>
          <w:tcPr>
            <w:tcW w:w="840" w:type="dxa"/>
          </w:tcPr>
          <w:p w:rsidR="59474B5F" w:rsidP="47077799" w:rsidRDefault="59474B5F" w14:paraId="01D9F1C5" w14:textId="5872A265">
            <w:pPr>
              <w:pStyle w:val="Paragraph"/>
              <w:rPr>
                <w:rFonts w:eastAsia="Times New Roman" w:cs="Times New Roman"/>
                <w:b/>
                <w:bCs/>
                <w:sz w:val="20"/>
                <w:szCs w:val="20"/>
              </w:rPr>
            </w:pPr>
            <w:r w:rsidRPr="47077799">
              <w:rPr>
                <w:rFonts w:eastAsia="Times New Roman" w:cs="Times New Roman"/>
                <w:b/>
                <w:bCs/>
                <w:sz w:val="20"/>
                <w:szCs w:val="20"/>
              </w:rPr>
              <w:t>#</w:t>
            </w:r>
          </w:p>
        </w:tc>
        <w:tc>
          <w:tcPr>
            <w:tcW w:w="2385" w:type="dxa"/>
          </w:tcPr>
          <w:p w:rsidR="59474B5F" w:rsidP="47077799" w:rsidRDefault="59474B5F" w14:paraId="2A16C657" w14:textId="69D90521">
            <w:pPr>
              <w:pStyle w:val="Paragraph"/>
              <w:rPr>
                <w:rFonts w:eastAsia="Times New Roman" w:cs="Times New Roman"/>
                <w:b/>
                <w:bCs/>
                <w:sz w:val="20"/>
                <w:szCs w:val="20"/>
              </w:rPr>
            </w:pPr>
            <w:r w:rsidRPr="47077799">
              <w:rPr>
                <w:rFonts w:eastAsia="Times New Roman" w:cs="Times New Roman"/>
                <w:b/>
                <w:bCs/>
                <w:sz w:val="20"/>
                <w:szCs w:val="20"/>
              </w:rPr>
              <w:t>Required Actions</w:t>
            </w:r>
          </w:p>
        </w:tc>
        <w:tc>
          <w:tcPr>
            <w:tcW w:w="2340" w:type="dxa"/>
          </w:tcPr>
          <w:p w:rsidR="59474B5F" w:rsidP="47077799" w:rsidRDefault="59474B5F" w14:paraId="278FBBF3" w14:textId="40EB7619">
            <w:pPr>
              <w:pStyle w:val="Paragraph"/>
              <w:rPr>
                <w:rFonts w:eastAsia="Times New Roman" w:cs="Times New Roman"/>
                <w:b/>
                <w:bCs/>
                <w:sz w:val="20"/>
                <w:szCs w:val="20"/>
              </w:rPr>
            </w:pPr>
            <w:r w:rsidRPr="47077799">
              <w:rPr>
                <w:rFonts w:eastAsia="Times New Roman" w:cs="Times New Roman"/>
                <w:b/>
                <w:bCs/>
                <w:sz w:val="20"/>
                <w:szCs w:val="20"/>
              </w:rPr>
              <w:t>Expected Results</w:t>
            </w:r>
          </w:p>
        </w:tc>
        <w:tc>
          <w:tcPr>
            <w:tcW w:w="1875" w:type="dxa"/>
          </w:tcPr>
          <w:p w:rsidR="59474B5F" w:rsidP="47077799" w:rsidRDefault="59474B5F" w14:paraId="78CAB443" w14:textId="23A17DE6">
            <w:pPr>
              <w:pStyle w:val="Paragraph"/>
              <w:rPr>
                <w:rFonts w:eastAsia="Times New Roman" w:cs="Times New Roman"/>
                <w:b/>
                <w:bCs/>
                <w:sz w:val="20"/>
                <w:szCs w:val="20"/>
              </w:rPr>
            </w:pPr>
            <w:r w:rsidRPr="47077799">
              <w:rPr>
                <w:rFonts w:eastAsia="Times New Roman" w:cs="Times New Roman"/>
                <w:b/>
                <w:bCs/>
                <w:sz w:val="20"/>
                <w:szCs w:val="20"/>
              </w:rPr>
              <w:t>Comments</w:t>
            </w:r>
          </w:p>
        </w:tc>
        <w:tc>
          <w:tcPr>
            <w:tcW w:w="1266" w:type="dxa"/>
          </w:tcPr>
          <w:p w:rsidR="2115D7F4" w:rsidP="47077799" w:rsidRDefault="2115D7F4" w14:paraId="763E2853" w14:textId="5AAA1A54">
            <w:pPr>
              <w:pStyle w:val="Paragraph"/>
              <w:rPr>
                <w:rFonts w:eastAsia="Times New Roman" w:cs="Times New Roman"/>
                <w:b/>
                <w:bCs/>
                <w:sz w:val="20"/>
                <w:szCs w:val="20"/>
              </w:rPr>
            </w:pPr>
            <w:r w:rsidRPr="47077799">
              <w:rPr>
                <w:rFonts w:eastAsia="Times New Roman" w:cs="Times New Roman"/>
                <w:b/>
                <w:bCs/>
                <w:sz w:val="20"/>
                <w:szCs w:val="20"/>
              </w:rPr>
              <w:t>Result</w:t>
            </w:r>
          </w:p>
        </w:tc>
      </w:tr>
      <w:tr w:rsidR="47077799" w:rsidTr="130CBDC8" w14:paraId="7064AC1D" w14:textId="77777777">
        <w:trPr>
          <w:trHeight w:val="300"/>
        </w:trPr>
        <w:tc>
          <w:tcPr>
            <w:tcW w:w="840" w:type="dxa"/>
          </w:tcPr>
          <w:p w:rsidR="59474B5F" w:rsidP="47077799" w:rsidRDefault="59474B5F" w14:paraId="5746B6B3" w14:textId="4451BEC6">
            <w:pPr>
              <w:pStyle w:val="Paragraph"/>
              <w:rPr>
                <w:rFonts w:eastAsia="Times New Roman" w:cs="Times New Roman"/>
                <w:sz w:val="20"/>
                <w:szCs w:val="20"/>
              </w:rPr>
            </w:pPr>
            <w:r w:rsidRPr="47077799">
              <w:rPr>
                <w:rFonts w:eastAsia="Times New Roman" w:cs="Times New Roman"/>
                <w:sz w:val="20"/>
                <w:szCs w:val="20"/>
              </w:rPr>
              <w:t>1</w:t>
            </w:r>
          </w:p>
        </w:tc>
        <w:tc>
          <w:tcPr>
            <w:tcW w:w="2385" w:type="dxa"/>
          </w:tcPr>
          <w:p w:rsidR="59474B5F" w:rsidP="47077799" w:rsidRDefault="59474B5F" w14:paraId="23F90F05" w14:textId="71B0ADF9">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Power on each server (R710</w:t>
            </w:r>
            <w:r w:rsidRPr="47077799" w:rsidR="1E6EB6A4">
              <w:rPr>
                <w:rFonts w:ascii="Times New Roman" w:hAnsi="Times New Roman" w:eastAsia="Times New Roman" w:cs="Times New Roman"/>
                <w:sz w:val="20"/>
                <w:szCs w:val="20"/>
              </w:rPr>
              <w:t>’s</w:t>
            </w:r>
            <w:r w:rsidRPr="47077799">
              <w:rPr>
                <w:rFonts w:ascii="Times New Roman" w:hAnsi="Times New Roman" w:eastAsia="Times New Roman" w:cs="Times New Roman"/>
                <w:sz w:val="20"/>
                <w:szCs w:val="20"/>
              </w:rPr>
              <w:t>, R730)</w:t>
            </w:r>
          </w:p>
        </w:tc>
        <w:tc>
          <w:tcPr>
            <w:tcW w:w="2340" w:type="dxa"/>
          </w:tcPr>
          <w:p w:rsidR="59474B5F" w:rsidP="47077799" w:rsidRDefault="59474B5F" w14:paraId="1B1636E0" w14:textId="6CD88400">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Servers power on without errors</w:t>
            </w:r>
          </w:p>
        </w:tc>
        <w:tc>
          <w:tcPr>
            <w:tcW w:w="1875" w:type="dxa"/>
          </w:tcPr>
          <w:p w:rsidR="59474B5F" w:rsidP="47077799" w:rsidRDefault="59474B5F" w14:paraId="59F9BDC2" w14:textId="4372F2B5">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Check physical </w:t>
            </w:r>
            <w:r w:rsidRPr="47077799" w:rsidR="681BFAA5">
              <w:rPr>
                <w:rFonts w:ascii="Times New Roman" w:hAnsi="Times New Roman" w:eastAsia="Times New Roman" w:cs="Times New Roman"/>
                <w:sz w:val="20"/>
                <w:szCs w:val="20"/>
              </w:rPr>
              <w:t>connections</w:t>
            </w:r>
            <w:r w:rsidRPr="47077799">
              <w:rPr>
                <w:rFonts w:ascii="Times New Roman" w:hAnsi="Times New Roman" w:eastAsia="Times New Roman" w:cs="Times New Roman"/>
                <w:sz w:val="20"/>
                <w:szCs w:val="20"/>
              </w:rPr>
              <w:t xml:space="preserve"> before powering up</w:t>
            </w:r>
          </w:p>
        </w:tc>
        <w:tc>
          <w:tcPr>
            <w:tcW w:w="1266" w:type="dxa"/>
          </w:tcPr>
          <w:p w:rsidR="3561C9E6" w:rsidP="47077799" w:rsidRDefault="3561C9E6" w14:paraId="11964FA7" w14:textId="516624D0">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Comp</w:t>
            </w:r>
            <w:r w:rsidRPr="47077799" w:rsidR="0D6E59A2">
              <w:rPr>
                <w:rFonts w:ascii="Times New Roman" w:hAnsi="Times New Roman" w:eastAsia="Times New Roman" w:cs="Times New Roman"/>
                <w:sz w:val="20"/>
                <w:szCs w:val="20"/>
              </w:rPr>
              <w:t>lete</w:t>
            </w:r>
          </w:p>
        </w:tc>
      </w:tr>
      <w:tr w:rsidR="47077799" w:rsidTr="130CBDC8" w14:paraId="25CFE725" w14:textId="77777777">
        <w:trPr>
          <w:trHeight w:val="300"/>
        </w:trPr>
        <w:tc>
          <w:tcPr>
            <w:tcW w:w="840" w:type="dxa"/>
          </w:tcPr>
          <w:p w:rsidR="6E56F400" w:rsidP="47077799" w:rsidRDefault="6E56F400" w14:paraId="2A26D7C5" w14:textId="67076D8A">
            <w:pPr>
              <w:pStyle w:val="Paragraph"/>
              <w:rPr>
                <w:rFonts w:eastAsia="Times New Roman" w:cs="Times New Roman"/>
                <w:sz w:val="20"/>
                <w:szCs w:val="20"/>
              </w:rPr>
            </w:pPr>
            <w:r w:rsidRPr="47077799">
              <w:rPr>
                <w:rFonts w:eastAsia="Times New Roman" w:cs="Times New Roman"/>
                <w:sz w:val="20"/>
                <w:szCs w:val="20"/>
              </w:rPr>
              <w:t>2</w:t>
            </w:r>
          </w:p>
        </w:tc>
        <w:tc>
          <w:tcPr>
            <w:tcW w:w="2385" w:type="dxa"/>
          </w:tcPr>
          <w:p w:rsidR="6E56F400" w:rsidP="47077799" w:rsidRDefault="6E56F400" w14:paraId="2E0A172C" w14:textId="4D9DABB4">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Install Operating System (Ubuntu/Linux)</w:t>
            </w:r>
          </w:p>
        </w:tc>
        <w:tc>
          <w:tcPr>
            <w:tcW w:w="2340" w:type="dxa"/>
          </w:tcPr>
          <w:p w:rsidR="6E56F400" w:rsidP="47077799" w:rsidRDefault="6E56F400" w14:paraId="4B0C4F9E" w14:textId="28C8C672">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OS installs successfully without errors</w:t>
            </w:r>
          </w:p>
        </w:tc>
        <w:tc>
          <w:tcPr>
            <w:tcW w:w="1875" w:type="dxa"/>
          </w:tcPr>
          <w:p w:rsidR="6E56F400" w:rsidP="47077799" w:rsidRDefault="6E56F400" w14:paraId="6D099510" w14:textId="604CAD08">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Ensure </w:t>
            </w:r>
            <w:proofErr w:type="gramStart"/>
            <w:r w:rsidRPr="47077799">
              <w:rPr>
                <w:rFonts w:ascii="Times New Roman" w:hAnsi="Times New Roman" w:eastAsia="Times New Roman" w:cs="Times New Roman"/>
                <w:sz w:val="20"/>
                <w:szCs w:val="20"/>
              </w:rPr>
              <w:t>c</w:t>
            </w:r>
            <w:r w:rsidRPr="47077799" w:rsidR="26D36EA0">
              <w:rPr>
                <w:rFonts w:ascii="Times New Roman" w:hAnsi="Times New Roman" w:eastAsia="Times New Roman" w:cs="Times New Roman"/>
                <w:sz w:val="20"/>
                <w:szCs w:val="20"/>
              </w:rPr>
              <w:t>urrent</w:t>
            </w:r>
            <w:proofErr w:type="gramEnd"/>
            <w:r w:rsidRPr="47077799">
              <w:rPr>
                <w:rFonts w:ascii="Times New Roman" w:hAnsi="Times New Roman" w:eastAsia="Times New Roman" w:cs="Times New Roman"/>
                <w:sz w:val="20"/>
                <w:szCs w:val="20"/>
              </w:rPr>
              <w:t xml:space="preserve"> OS version is used</w:t>
            </w:r>
          </w:p>
        </w:tc>
        <w:tc>
          <w:tcPr>
            <w:tcW w:w="1266" w:type="dxa"/>
          </w:tcPr>
          <w:p w:rsidR="6E56F400" w:rsidP="47077799" w:rsidRDefault="6E56F400" w14:paraId="6FBD4C93" w14:textId="1466B49B">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Comp</w:t>
            </w:r>
            <w:r w:rsidRPr="47077799" w:rsidR="2773B4EF">
              <w:rPr>
                <w:rFonts w:ascii="Times New Roman" w:hAnsi="Times New Roman" w:eastAsia="Times New Roman" w:cs="Times New Roman"/>
                <w:sz w:val="20"/>
                <w:szCs w:val="20"/>
              </w:rPr>
              <w:t>lete</w:t>
            </w:r>
          </w:p>
        </w:tc>
      </w:tr>
      <w:tr w:rsidR="47077799" w:rsidTr="130CBDC8" w14:paraId="23B564EC" w14:textId="77777777">
        <w:trPr>
          <w:trHeight w:val="300"/>
        </w:trPr>
        <w:tc>
          <w:tcPr>
            <w:tcW w:w="840" w:type="dxa"/>
          </w:tcPr>
          <w:p w:rsidR="6E56F400" w:rsidP="47077799" w:rsidRDefault="6E56F400" w14:paraId="6F67BBDB" w14:textId="65AF6255">
            <w:pPr>
              <w:pStyle w:val="Paragraph"/>
              <w:rPr>
                <w:rFonts w:eastAsia="Times New Roman" w:cs="Times New Roman"/>
                <w:sz w:val="20"/>
                <w:szCs w:val="20"/>
              </w:rPr>
            </w:pPr>
            <w:r w:rsidRPr="47077799">
              <w:rPr>
                <w:rFonts w:eastAsia="Times New Roman" w:cs="Times New Roman"/>
                <w:sz w:val="20"/>
                <w:szCs w:val="20"/>
              </w:rPr>
              <w:t>3</w:t>
            </w:r>
          </w:p>
        </w:tc>
        <w:tc>
          <w:tcPr>
            <w:tcW w:w="2385" w:type="dxa"/>
          </w:tcPr>
          <w:p w:rsidR="6E56F400" w:rsidP="47077799" w:rsidRDefault="6E56F400" w14:paraId="620CC9C5" w14:textId="3BD6548D">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Install and configure virtualization software</w:t>
            </w:r>
          </w:p>
        </w:tc>
        <w:tc>
          <w:tcPr>
            <w:tcW w:w="2340" w:type="dxa"/>
          </w:tcPr>
          <w:p w:rsidR="6E56F400" w:rsidP="47077799" w:rsidRDefault="6E56F400" w14:paraId="5F9B3CA6" w14:textId="79525B36">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Virtualization software installs and configures correctly</w:t>
            </w:r>
          </w:p>
        </w:tc>
        <w:tc>
          <w:tcPr>
            <w:tcW w:w="1875" w:type="dxa"/>
          </w:tcPr>
          <w:p w:rsidR="6E56F400" w:rsidP="47077799" w:rsidRDefault="6E56F400" w14:paraId="549CD5D2" w14:textId="584B1D6E">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Verify </w:t>
            </w:r>
            <w:r w:rsidRPr="47077799" w:rsidR="6E1ABBCB">
              <w:rPr>
                <w:rFonts w:ascii="Times New Roman" w:hAnsi="Times New Roman" w:eastAsia="Times New Roman" w:cs="Times New Roman"/>
                <w:sz w:val="20"/>
                <w:szCs w:val="20"/>
              </w:rPr>
              <w:t>compatibility</w:t>
            </w:r>
            <w:r w:rsidRPr="47077799">
              <w:rPr>
                <w:rFonts w:ascii="Times New Roman" w:hAnsi="Times New Roman" w:eastAsia="Times New Roman" w:cs="Times New Roman"/>
                <w:sz w:val="20"/>
                <w:szCs w:val="20"/>
              </w:rPr>
              <w:t xml:space="preserve"> with hardware</w:t>
            </w:r>
          </w:p>
        </w:tc>
        <w:tc>
          <w:tcPr>
            <w:tcW w:w="1266" w:type="dxa"/>
          </w:tcPr>
          <w:p w:rsidR="47077799" w:rsidP="47077799" w:rsidRDefault="47077799" w14:paraId="3E0D186A" w14:textId="0017B08E">
            <w:pPr>
              <w:pStyle w:val="NoSpacing"/>
              <w:rPr>
                <w:rFonts w:ascii="Times New Roman" w:hAnsi="Times New Roman" w:eastAsia="Times New Roman" w:cs="Times New Roman"/>
                <w:sz w:val="20"/>
                <w:szCs w:val="20"/>
              </w:rPr>
            </w:pPr>
          </w:p>
        </w:tc>
      </w:tr>
      <w:tr w:rsidR="47077799" w:rsidTr="130CBDC8" w14:paraId="6EF0CAD1" w14:textId="77777777">
        <w:trPr>
          <w:trHeight w:val="300"/>
        </w:trPr>
        <w:tc>
          <w:tcPr>
            <w:tcW w:w="840" w:type="dxa"/>
          </w:tcPr>
          <w:p w:rsidR="22DF7026" w:rsidP="47077799" w:rsidRDefault="22DF7026" w14:paraId="0EA68EC9" w14:textId="051CE39B">
            <w:pPr>
              <w:pStyle w:val="Paragraph"/>
              <w:rPr>
                <w:rFonts w:eastAsia="Times New Roman" w:cs="Times New Roman"/>
                <w:sz w:val="20"/>
                <w:szCs w:val="20"/>
              </w:rPr>
            </w:pPr>
            <w:r w:rsidRPr="47077799">
              <w:rPr>
                <w:rFonts w:eastAsia="Times New Roman" w:cs="Times New Roman"/>
                <w:sz w:val="20"/>
                <w:szCs w:val="20"/>
              </w:rPr>
              <w:t>4</w:t>
            </w:r>
          </w:p>
        </w:tc>
        <w:tc>
          <w:tcPr>
            <w:tcW w:w="2385" w:type="dxa"/>
          </w:tcPr>
          <w:p w:rsidR="22DF7026" w:rsidP="47077799" w:rsidRDefault="22DF7026" w14:paraId="7A8C0094" w14:textId="3504857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Connect servers to the Cisco LAN</w:t>
            </w:r>
          </w:p>
        </w:tc>
        <w:tc>
          <w:tcPr>
            <w:tcW w:w="2340" w:type="dxa"/>
          </w:tcPr>
          <w:p w:rsidR="22DF7026" w:rsidP="47077799" w:rsidRDefault="22DF7026" w14:paraId="063D19E5" w14:textId="53A1D698">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Servers </w:t>
            </w:r>
            <w:r w:rsidRPr="47077799" w:rsidR="6D33B8B8">
              <w:rPr>
                <w:rFonts w:ascii="Times New Roman" w:hAnsi="Times New Roman" w:eastAsia="Times New Roman" w:cs="Times New Roman"/>
                <w:sz w:val="20"/>
                <w:szCs w:val="20"/>
              </w:rPr>
              <w:t>can</w:t>
            </w:r>
            <w:r w:rsidRPr="47077799">
              <w:rPr>
                <w:rFonts w:ascii="Times New Roman" w:hAnsi="Times New Roman" w:eastAsia="Times New Roman" w:cs="Times New Roman"/>
                <w:sz w:val="20"/>
                <w:szCs w:val="20"/>
              </w:rPr>
              <w:t xml:space="preserve"> communicate over the network</w:t>
            </w:r>
          </w:p>
        </w:tc>
        <w:tc>
          <w:tcPr>
            <w:tcW w:w="1875" w:type="dxa"/>
          </w:tcPr>
          <w:p w:rsidR="22DF7026" w:rsidP="47077799" w:rsidRDefault="22DF7026" w14:paraId="30098D9A" w14:textId="2FBB4B2C">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Ensure all cables are securely and correctly connected</w:t>
            </w:r>
          </w:p>
        </w:tc>
        <w:tc>
          <w:tcPr>
            <w:tcW w:w="1266" w:type="dxa"/>
          </w:tcPr>
          <w:p w:rsidR="47077799" w:rsidP="47077799" w:rsidRDefault="19910405" w14:paraId="38A8431D" w14:textId="7EBFBF72">
            <w:pPr>
              <w:pStyle w:val="NoSpacing"/>
              <w:rPr>
                <w:rFonts w:ascii="Times New Roman" w:hAnsi="Times New Roman" w:eastAsia="Times New Roman" w:cs="Times New Roman"/>
                <w:sz w:val="20"/>
                <w:szCs w:val="20"/>
              </w:rPr>
            </w:pPr>
            <w:r w:rsidRPr="130CBDC8">
              <w:rPr>
                <w:rFonts w:ascii="Times New Roman" w:hAnsi="Times New Roman" w:eastAsia="Times New Roman" w:cs="Times New Roman"/>
                <w:sz w:val="20"/>
                <w:szCs w:val="20"/>
              </w:rPr>
              <w:t>In-Progress</w:t>
            </w:r>
          </w:p>
        </w:tc>
      </w:tr>
      <w:tr w:rsidR="47077799" w:rsidTr="130CBDC8" w14:paraId="3AE29FEF" w14:textId="77777777">
        <w:trPr>
          <w:trHeight w:val="300"/>
        </w:trPr>
        <w:tc>
          <w:tcPr>
            <w:tcW w:w="840" w:type="dxa"/>
          </w:tcPr>
          <w:p w:rsidR="22DF7026" w:rsidP="47077799" w:rsidRDefault="22DF7026" w14:paraId="67D052DF" w14:textId="45946AD6">
            <w:pPr>
              <w:pStyle w:val="Paragraph"/>
              <w:rPr>
                <w:rFonts w:eastAsia="Times New Roman" w:cs="Times New Roman"/>
                <w:sz w:val="20"/>
                <w:szCs w:val="20"/>
              </w:rPr>
            </w:pPr>
            <w:r w:rsidRPr="47077799">
              <w:rPr>
                <w:rFonts w:eastAsia="Times New Roman" w:cs="Times New Roman"/>
                <w:sz w:val="20"/>
                <w:szCs w:val="20"/>
              </w:rPr>
              <w:t>5</w:t>
            </w:r>
          </w:p>
        </w:tc>
        <w:tc>
          <w:tcPr>
            <w:tcW w:w="2385" w:type="dxa"/>
          </w:tcPr>
          <w:p w:rsidR="22DF7026" w:rsidP="47077799" w:rsidRDefault="22DF7026" w14:paraId="3E9C59C4" w14:textId="7CDD435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Set up network configuration (IP addresses, LANs, </w:t>
            </w:r>
            <w:r w:rsidRPr="47077799" w:rsidR="4E460EE2">
              <w:rPr>
                <w:rFonts w:ascii="Times New Roman" w:hAnsi="Times New Roman" w:eastAsia="Times New Roman" w:cs="Times New Roman"/>
                <w:sz w:val="20"/>
                <w:szCs w:val="20"/>
              </w:rPr>
              <w:t>subnet</w:t>
            </w:r>
            <w:r w:rsidRPr="47077799">
              <w:rPr>
                <w:rFonts w:ascii="Times New Roman" w:hAnsi="Times New Roman" w:eastAsia="Times New Roman" w:cs="Times New Roman"/>
                <w:sz w:val="20"/>
                <w:szCs w:val="20"/>
              </w:rPr>
              <w:t>, iDRAC)</w:t>
            </w:r>
          </w:p>
        </w:tc>
        <w:tc>
          <w:tcPr>
            <w:tcW w:w="2340" w:type="dxa"/>
          </w:tcPr>
          <w:p w:rsidR="22DF7026" w:rsidP="47077799" w:rsidRDefault="22DF7026" w14:paraId="5C17BE0A" w14:textId="5F9AEF0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Network interfaces configured correctly</w:t>
            </w:r>
          </w:p>
        </w:tc>
        <w:tc>
          <w:tcPr>
            <w:tcW w:w="1875" w:type="dxa"/>
          </w:tcPr>
          <w:p w:rsidR="22DF7026" w:rsidP="47077799" w:rsidRDefault="22DF7026" w14:paraId="302B79A5" w14:textId="7F5D8ED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no conflicts in allocations.</w:t>
            </w:r>
          </w:p>
        </w:tc>
        <w:tc>
          <w:tcPr>
            <w:tcW w:w="1266" w:type="dxa"/>
          </w:tcPr>
          <w:p w:rsidR="22DF7026" w:rsidP="47077799" w:rsidRDefault="64B44C13" w14:paraId="585B6769" w14:textId="2042E78E">
            <w:pPr>
              <w:pStyle w:val="NoSpacing"/>
              <w:rPr>
                <w:rFonts w:ascii="Times New Roman" w:hAnsi="Times New Roman" w:eastAsia="Times New Roman" w:cs="Times New Roman"/>
                <w:sz w:val="20"/>
                <w:szCs w:val="20"/>
              </w:rPr>
            </w:pPr>
            <w:r w:rsidRPr="130CBDC8">
              <w:rPr>
                <w:rFonts w:ascii="Times New Roman" w:hAnsi="Times New Roman" w:eastAsia="Times New Roman" w:cs="Times New Roman"/>
                <w:sz w:val="20"/>
                <w:szCs w:val="20"/>
              </w:rPr>
              <w:t>In-Progress</w:t>
            </w:r>
          </w:p>
        </w:tc>
      </w:tr>
      <w:tr w:rsidR="47077799" w:rsidTr="130CBDC8" w14:paraId="2E071FF4" w14:textId="77777777">
        <w:trPr>
          <w:trHeight w:val="300"/>
        </w:trPr>
        <w:tc>
          <w:tcPr>
            <w:tcW w:w="840" w:type="dxa"/>
          </w:tcPr>
          <w:p w:rsidR="22DF7026" w:rsidP="47077799" w:rsidRDefault="22DF7026" w14:paraId="6B4CE706" w14:textId="091743AE">
            <w:pPr>
              <w:pStyle w:val="Paragraph"/>
              <w:rPr>
                <w:rFonts w:eastAsia="Times New Roman" w:cs="Times New Roman"/>
                <w:sz w:val="20"/>
                <w:szCs w:val="20"/>
              </w:rPr>
            </w:pPr>
            <w:r w:rsidRPr="47077799">
              <w:rPr>
                <w:rFonts w:eastAsia="Times New Roman" w:cs="Times New Roman"/>
                <w:sz w:val="20"/>
                <w:szCs w:val="20"/>
              </w:rPr>
              <w:t>6</w:t>
            </w:r>
          </w:p>
        </w:tc>
        <w:tc>
          <w:tcPr>
            <w:tcW w:w="2385" w:type="dxa"/>
          </w:tcPr>
          <w:p w:rsidR="22DF7026" w:rsidP="47077799" w:rsidRDefault="22DF7026" w14:paraId="51D521C5" w14:textId="0ECCC4D2">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Deploy a virtual machine on each server</w:t>
            </w:r>
          </w:p>
        </w:tc>
        <w:tc>
          <w:tcPr>
            <w:tcW w:w="2340" w:type="dxa"/>
          </w:tcPr>
          <w:p w:rsidR="22DF7026" w:rsidP="47077799" w:rsidRDefault="22DF7026" w14:paraId="68124CA5" w14:textId="7B8EFB2F">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VM is created, powered on, and accessible from the networks</w:t>
            </w:r>
          </w:p>
        </w:tc>
        <w:tc>
          <w:tcPr>
            <w:tcW w:w="1875" w:type="dxa"/>
          </w:tcPr>
          <w:p w:rsidR="22DF7026" w:rsidP="47077799" w:rsidRDefault="22DF7026" w14:paraId="18EE9143" w14:textId="7482DA75">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resource allocation</w:t>
            </w:r>
          </w:p>
        </w:tc>
        <w:tc>
          <w:tcPr>
            <w:tcW w:w="1266" w:type="dxa"/>
          </w:tcPr>
          <w:p w:rsidR="47077799" w:rsidP="47077799" w:rsidRDefault="47077799" w14:paraId="3868C791" w14:textId="0017B08E">
            <w:pPr>
              <w:pStyle w:val="NoSpacing"/>
              <w:rPr>
                <w:rFonts w:ascii="Times New Roman" w:hAnsi="Times New Roman" w:eastAsia="Times New Roman" w:cs="Times New Roman"/>
                <w:sz w:val="20"/>
                <w:szCs w:val="20"/>
              </w:rPr>
            </w:pPr>
          </w:p>
        </w:tc>
      </w:tr>
      <w:tr w:rsidR="47077799" w:rsidTr="130CBDC8" w14:paraId="4DC0C6B2" w14:textId="77777777">
        <w:trPr>
          <w:trHeight w:val="300"/>
        </w:trPr>
        <w:tc>
          <w:tcPr>
            <w:tcW w:w="840" w:type="dxa"/>
          </w:tcPr>
          <w:p w:rsidR="22DF7026" w:rsidP="47077799" w:rsidRDefault="22DF7026" w14:paraId="3446DB2A" w14:textId="1E1B6834">
            <w:pPr>
              <w:pStyle w:val="Paragraph"/>
              <w:rPr>
                <w:rFonts w:eastAsia="Times New Roman" w:cs="Times New Roman"/>
                <w:sz w:val="20"/>
                <w:szCs w:val="20"/>
              </w:rPr>
            </w:pPr>
            <w:r w:rsidRPr="47077799">
              <w:rPr>
                <w:rFonts w:eastAsia="Times New Roman" w:cs="Times New Roman"/>
                <w:sz w:val="20"/>
                <w:szCs w:val="20"/>
              </w:rPr>
              <w:t>7</w:t>
            </w:r>
          </w:p>
        </w:tc>
        <w:tc>
          <w:tcPr>
            <w:tcW w:w="2385" w:type="dxa"/>
          </w:tcPr>
          <w:p w:rsidR="22DF7026" w:rsidP="47077799" w:rsidRDefault="22DF7026" w14:paraId="65ACD6D3" w14:textId="01F2B147">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Test server-to-server communication (ping test)</w:t>
            </w:r>
          </w:p>
        </w:tc>
        <w:tc>
          <w:tcPr>
            <w:tcW w:w="2340" w:type="dxa"/>
          </w:tcPr>
          <w:p w:rsidR="22DF7026" w:rsidP="47077799" w:rsidRDefault="22DF7026" w14:paraId="0B3EABB6" w14:textId="18DC2F5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Servers can ping each other without packet loss</w:t>
            </w:r>
          </w:p>
        </w:tc>
        <w:tc>
          <w:tcPr>
            <w:tcW w:w="1875" w:type="dxa"/>
          </w:tcPr>
          <w:p w:rsidR="22DF7026" w:rsidP="47077799" w:rsidRDefault="22DF7026" w14:paraId="02DEF6D9" w14:textId="2749B71B">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correct routing and IP configuration</w:t>
            </w:r>
          </w:p>
        </w:tc>
        <w:tc>
          <w:tcPr>
            <w:tcW w:w="1266" w:type="dxa"/>
          </w:tcPr>
          <w:p w:rsidR="47077799" w:rsidP="47077799" w:rsidRDefault="47077799" w14:paraId="349B127B" w14:textId="0017B08E">
            <w:pPr>
              <w:pStyle w:val="NoSpacing"/>
              <w:rPr>
                <w:rFonts w:ascii="Times New Roman" w:hAnsi="Times New Roman" w:eastAsia="Times New Roman" w:cs="Times New Roman"/>
                <w:sz w:val="20"/>
                <w:szCs w:val="20"/>
              </w:rPr>
            </w:pPr>
          </w:p>
        </w:tc>
      </w:tr>
      <w:tr w:rsidR="47077799" w:rsidTr="130CBDC8" w14:paraId="217F596A" w14:textId="77777777">
        <w:trPr>
          <w:trHeight w:val="300"/>
        </w:trPr>
        <w:tc>
          <w:tcPr>
            <w:tcW w:w="840" w:type="dxa"/>
          </w:tcPr>
          <w:p w:rsidR="22DF7026" w:rsidP="47077799" w:rsidRDefault="22DF7026" w14:paraId="19705841" w14:textId="3F7616D1">
            <w:pPr>
              <w:pStyle w:val="Paragraph"/>
              <w:rPr>
                <w:rFonts w:eastAsia="Times New Roman" w:cs="Times New Roman"/>
                <w:sz w:val="20"/>
                <w:szCs w:val="20"/>
              </w:rPr>
            </w:pPr>
            <w:r w:rsidRPr="47077799">
              <w:rPr>
                <w:rFonts w:eastAsia="Times New Roman" w:cs="Times New Roman"/>
                <w:sz w:val="20"/>
                <w:szCs w:val="20"/>
              </w:rPr>
              <w:t>8</w:t>
            </w:r>
          </w:p>
        </w:tc>
        <w:tc>
          <w:tcPr>
            <w:tcW w:w="2385" w:type="dxa"/>
          </w:tcPr>
          <w:p w:rsidR="22DF7026" w:rsidP="47077799" w:rsidRDefault="22DF7026" w14:paraId="15A05DD7" w14:textId="46C11AF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Stress testing on servers</w:t>
            </w:r>
          </w:p>
        </w:tc>
        <w:tc>
          <w:tcPr>
            <w:tcW w:w="2340" w:type="dxa"/>
          </w:tcPr>
          <w:p w:rsidR="22DF7026" w:rsidP="47077799" w:rsidRDefault="22DF7026" w14:paraId="1F1C91AA" w14:textId="628B5C03">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Servers maintain performance and stability under load</w:t>
            </w:r>
          </w:p>
        </w:tc>
        <w:tc>
          <w:tcPr>
            <w:tcW w:w="1875" w:type="dxa"/>
          </w:tcPr>
          <w:p w:rsidR="22DF7026" w:rsidP="47077799" w:rsidRDefault="22DF7026" w14:paraId="2ABF6C58" w14:textId="294EF868">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Monitor CPU, RAM and network usage</w:t>
            </w:r>
          </w:p>
        </w:tc>
        <w:tc>
          <w:tcPr>
            <w:tcW w:w="1266" w:type="dxa"/>
          </w:tcPr>
          <w:p w:rsidR="47077799" w:rsidP="47077799" w:rsidRDefault="47077799" w14:paraId="07C916BF" w14:textId="13EF303A">
            <w:pPr>
              <w:pStyle w:val="NoSpacing"/>
              <w:rPr>
                <w:rFonts w:ascii="Times New Roman" w:hAnsi="Times New Roman" w:eastAsia="Times New Roman" w:cs="Times New Roman"/>
                <w:sz w:val="20"/>
                <w:szCs w:val="20"/>
              </w:rPr>
            </w:pPr>
          </w:p>
        </w:tc>
      </w:tr>
      <w:tr w:rsidR="47077799" w:rsidTr="130CBDC8" w14:paraId="13A3D665" w14:textId="77777777">
        <w:trPr>
          <w:trHeight w:val="300"/>
        </w:trPr>
        <w:tc>
          <w:tcPr>
            <w:tcW w:w="840" w:type="dxa"/>
          </w:tcPr>
          <w:p w:rsidR="22DF7026" w:rsidP="47077799" w:rsidRDefault="22DF7026" w14:paraId="2C2EB23A" w14:textId="69C1242B">
            <w:pPr>
              <w:pStyle w:val="Paragraph"/>
              <w:rPr>
                <w:rFonts w:eastAsia="Times New Roman" w:cs="Times New Roman"/>
                <w:sz w:val="20"/>
                <w:szCs w:val="20"/>
              </w:rPr>
            </w:pPr>
            <w:r w:rsidRPr="47077799">
              <w:rPr>
                <w:rFonts w:eastAsia="Times New Roman" w:cs="Times New Roman"/>
                <w:sz w:val="20"/>
                <w:szCs w:val="20"/>
              </w:rPr>
              <w:t>9</w:t>
            </w:r>
          </w:p>
        </w:tc>
        <w:tc>
          <w:tcPr>
            <w:tcW w:w="2385" w:type="dxa"/>
          </w:tcPr>
          <w:p w:rsidR="22DF7026" w:rsidP="47077799" w:rsidRDefault="22DF7026" w14:paraId="257B76B8" w14:textId="5D7B82EF">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Test security configurations (firewalls)</w:t>
            </w:r>
          </w:p>
        </w:tc>
        <w:tc>
          <w:tcPr>
            <w:tcW w:w="2340" w:type="dxa"/>
          </w:tcPr>
          <w:p w:rsidR="22DF7026" w:rsidP="47077799" w:rsidRDefault="22DF7026" w14:paraId="436AC0E5" w14:textId="17320287">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 xml:space="preserve">Firewall and user authentication function </w:t>
            </w:r>
            <w:r w:rsidRPr="47077799" w:rsidR="5A5BCEA8">
              <w:rPr>
                <w:rFonts w:ascii="Times New Roman" w:hAnsi="Times New Roman" w:eastAsia="Times New Roman" w:cs="Times New Roman"/>
                <w:sz w:val="20"/>
                <w:szCs w:val="20"/>
              </w:rPr>
              <w:t>correctly</w:t>
            </w:r>
          </w:p>
        </w:tc>
        <w:tc>
          <w:tcPr>
            <w:tcW w:w="1875" w:type="dxa"/>
          </w:tcPr>
          <w:p w:rsidR="22DF7026" w:rsidP="47077799" w:rsidRDefault="22DF7026" w14:paraId="5AD1EE9B" w14:textId="603A1F8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Test access control for unauthorized users</w:t>
            </w:r>
          </w:p>
        </w:tc>
        <w:tc>
          <w:tcPr>
            <w:tcW w:w="1266" w:type="dxa"/>
          </w:tcPr>
          <w:p w:rsidR="47077799" w:rsidP="47077799" w:rsidRDefault="47077799" w14:paraId="0C51997F" w14:textId="2BEDE9D9">
            <w:pPr>
              <w:pStyle w:val="NoSpacing"/>
              <w:rPr>
                <w:rFonts w:ascii="Times New Roman" w:hAnsi="Times New Roman" w:eastAsia="Times New Roman" w:cs="Times New Roman"/>
                <w:sz w:val="20"/>
                <w:szCs w:val="20"/>
              </w:rPr>
            </w:pPr>
          </w:p>
        </w:tc>
      </w:tr>
      <w:tr w:rsidR="47077799" w:rsidTr="130CBDC8" w14:paraId="281AA9E0" w14:textId="77777777">
        <w:trPr>
          <w:trHeight w:val="300"/>
        </w:trPr>
        <w:tc>
          <w:tcPr>
            <w:tcW w:w="840" w:type="dxa"/>
          </w:tcPr>
          <w:p w:rsidR="22DF7026" w:rsidP="47077799" w:rsidRDefault="22DF7026" w14:paraId="7E5D6888" w14:textId="65709B36">
            <w:pPr>
              <w:pStyle w:val="Paragraph"/>
              <w:rPr>
                <w:rFonts w:eastAsia="Times New Roman" w:cs="Times New Roman"/>
                <w:sz w:val="20"/>
                <w:szCs w:val="20"/>
              </w:rPr>
            </w:pPr>
            <w:r w:rsidRPr="47077799">
              <w:rPr>
                <w:rFonts w:eastAsia="Times New Roman" w:cs="Times New Roman"/>
                <w:sz w:val="20"/>
                <w:szCs w:val="20"/>
              </w:rPr>
              <w:t>10</w:t>
            </w:r>
          </w:p>
        </w:tc>
        <w:tc>
          <w:tcPr>
            <w:tcW w:w="2385" w:type="dxa"/>
          </w:tcPr>
          <w:p w:rsidR="22DF7026" w:rsidP="47077799" w:rsidRDefault="22DF7026" w14:paraId="1C666820" w14:textId="0257AA31">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Perform disaster recovery test</w:t>
            </w:r>
          </w:p>
        </w:tc>
        <w:tc>
          <w:tcPr>
            <w:tcW w:w="2340" w:type="dxa"/>
          </w:tcPr>
          <w:p w:rsidR="22DF7026" w:rsidP="47077799" w:rsidRDefault="22DF7026" w14:paraId="685AB76E" w14:textId="00E5015F">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Data is successfully res</w:t>
            </w:r>
            <w:r w:rsidRPr="47077799" w:rsidR="2CBA4860">
              <w:rPr>
                <w:rFonts w:ascii="Times New Roman" w:hAnsi="Times New Roman" w:eastAsia="Times New Roman" w:cs="Times New Roman"/>
                <w:sz w:val="20"/>
                <w:szCs w:val="20"/>
              </w:rPr>
              <w:t>tored</w:t>
            </w:r>
            <w:r w:rsidRPr="47077799">
              <w:rPr>
                <w:rFonts w:ascii="Times New Roman" w:hAnsi="Times New Roman" w:eastAsia="Times New Roman" w:cs="Times New Roman"/>
                <w:sz w:val="20"/>
                <w:szCs w:val="20"/>
              </w:rPr>
              <w:t xml:space="preserve"> from backups</w:t>
            </w:r>
          </w:p>
        </w:tc>
        <w:tc>
          <w:tcPr>
            <w:tcW w:w="1875" w:type="dxa"/>
          </w:tcPr>
          <w:p w:rsidR="22DF7026" w:rsidP="47077799" w:rsidRDefault="22DF7026" w14:paraId="62AB7266" w14:textId="539030FD">
            <w:pPr>
              <w:pStyle w:val="NoSpacing"/>
              <w:rPr>
                <w:rFonts w:ascii="Times New Roman" w:hAnsi="Times New Roman" w:eastAsia="Times New Roman" w:cs="Times New Roman"/>
                <w:sz w:val="20"/>
                <w:szCs w:val="20"/>
              </w:rPr>
            </w:pPr>
            <w:r w:rsidRPr="47077799">
              <w:rPr>
                <w:rFonts w:ascii="Times New Roman" w:hAnsi="Times New Roman" w:eastAsia="Times New Roman" w:cs="Times New Roman"/>
                <w:sz w:val="20"/>
                <w:szCs w:val="20"/>
              </w:rPr>
              <w:t>Verify recovery time</w:t>
            </w:r>
          </w:p>
        </w:tc>
        <w:tc>
          <w:tcPr>
            <w:tcW w:w="1266" w:type="dxa"/>
          </w:tcPr>
          <w:p w:rsidR="47077799" w:rsidP="47077799" w:rsidRDefault="47077799" w14:paraId="1D421193" w14:textId="35A034E6">
            <w:pPr>
              <w:pStyle w:val="NoSpacing"/>
              <w:rPr>
                <w:rFonts w:ascii="Times New Roman" w:hAnsi="Times New Roman" w:eastAsia="Times New Roman" w:cs="Times New Roman"/>
                <w:sz w:val="20"/>
                <w:szCs w:val="20"/>
              </w:rPr>
            </w:pPr>
          </w:p>
        </w:tc>
      </w:tr>
    </w:tbl>
    <w:p w:rsidR="006879C7" w:rsidP="006879C7" w:rsidRDefault="006879C7" w14:paraId="10561CFE" w14:textId="3CEFB861">
      <w:pPr>
        <w:pStyle w:val="Paragraph"/>
      </w:pPr>
    </w:p>
    <w:p w:rsidRPr="006879C7" w:rsidR="006879C7" w:rsidP="006879C7" w:rsidRDefault="006879C7" w14:paraId="556EDE75" w14:textId="21B3C9B7">
      <w:pPr>
        <w:pStyle w:val="Paragraph"/>
      </w:pPr>
    </w:p>
    <w:p w:rsidRPr="006879C7" w:rsidR="006879C7" w:rsidP="006879C7" w:rsidRDefault="006879C7" w14:paraId="56828ADA" w14:textId="4F7B1655">
      <w:pPr>
        <w:pStyle w:val="Paragraph"/>
      </w:pPr>
    </w:p>
    <w:p w:rsidR="00591099" w:rsidP="31296EE2" w:rsidRDefault="47B83481" w14:paraId="2A05AB03" w14:textId="14D6D27F">
      <w:pPr>
        <w:pStyle w:val="Heading1"/>
        <w:rPr/>
      </w:pPr>
      <w:bookmarkStart w:name="_Toc882668861" w:id="45"/>
      <w:r w:rsidR="47B83481">
        <w:rPr/>
        <w:t>Lessons Learned</w:t>
      </w:r>
      <w:bookmarkEnd w:id="45"/>
    </w:p>
    <w:p w:rsidR="7EC0A06B" w:rsidP="31296EE2" w:rsidRDefault="7EC0A06B" w14:paraId="0E9B6390" w14:textId="3C2CA3AA">
      <w:pPr>
        <w:pStyle w:val="Paragraph"/>
      </w:pPr>
      <w:r w:rsidR="7EC0A06B">
        <w:rPr/>
        <w:t>Authors: Nick Miller</w:t>
      </w:r>
      <w:r w:rsidR="0FEA7FFB">
        <w:rPr/>
        <w:t>, Kelly Payne</w:t>
      </w:r>
    </w:p>
    <w:p w:rsidR="63F46978" w:rsidP="31296EE2" w:rsidRDefault="63F46978" w14:paraId="1943D996" w14:textId="1EF43D88">
      <w:pPr>
        <w:pStyle w:val="Paragraph"/>
        <w:spacing w:line="360" w:lineRule="auto"/>
      </w:pPr>
      <w:r w:rsidR="63F46978">
        <w:rPr/>
        <w:t>Cycle 2 saw us mov</w:t>
      </w:r>
      <w:r w:rsidR="332E01C2">
        <w:rPr/>
        <w:t>ing beyond the basics of server usage and Linux installation into our first interactions with a functional OpenStack-bas</w:t>
      </w:r>
      <w:r w:rsidR="71D05325">
        <w:rPr/>
        <w:t xml:space="preserve">ed system via </w:t>
      </w:r>
      <w:r w:rsidR="71D05325">
        <w:rPr/>
        <w:t>DevStack</w:t>
      </w:r>
      <w:r w:rsidR="71D05325">
        <w:rPr/>
        <w:t xml:space="preserve">. </w:t>
      </w:r>
      <w:r w:rsidR="71D05325">
        <w:rPr/>
        <w:t>DevStack</w:t>
      </w:r>
      <w:r w:rsidR="71D05325">
        <w:rPr/>
        <w:t xml:space="preserve"> </w:t>
      </w:r>
      <w:r w:rsidR="65BD2065">
        <w:rPr/>
        <w:t xml:space="preserve">is a set of scripts used for setting up an OpenStack development environment. It allowed us </w:t>
      </w:r>
      <w:r w:rsidR="34F5C53E">
        <w:rPr/>
        <w:t xml:space="preserve">to set up an OpenStack instance quickly and use that instance to test OpenStack’s capabilities for users and administrators. </w:t>
      </w:r>
      <w:r w:rsidR="6AEBFE57">
        <w:rPr/>
        <w:t xml:space="preserve">Setting up DevStack was a difficult but educative task </w:t>
      </w:r>
      <w:r w:rsidR="348B38F7">
        <w:rPr/>
        <w:t xml:space="preserve">which taught us the basics of setting up and using OpenStack, range of </w:t>
      </w:r>
      <w:r w:rsidR="348B38F7">
        <w:rPr/>
        <w:t>possible problems</w:t>
      </w:r>
      <w:r w:rsidR="348B38F7">
        <w:rPr/>
        <w:t xml:space="preserve"> with OpenStack, the value of understanding the Linux command line, and</w:t>
      </w:r>
      <w:r w:rsidR="68C22156">
        <w:rPr/>
        <w:t xml:space="preserve"> how to use the command line to diagnose and fix </w:t>
      </w:r>
      <w:r w:rsidR="68C22156">
        <w:rPr/>
        <w:t>DevStack</w:t>
      </w:r>
      <w:r w:rsidR="68C22156">
        <w:rPr/>
        <w:t xml:space="preserve"> and OpenStack bugs.</w:t>
      </w:r>
    </w:p>
    <w:p w:rsidR="48385DD6" w:rsidP="31296EE2" w:rsidRDefault="48385DD6" w14:paraId="1A63B292" w14:textId="5F3E7B87">
      <w:pPr>
        <w:pStyle w:val="Paragraph"/>
        <w:spacing w:line="360" w:lineRule="auto"/>
      </w:pPr>
      <w:r w:rsidR="48385DD6">
        <w:rPr/>
        <w:t>We researched</w:t>
      </w:r>
      <w:r w:rsidR="645E8222">
        <w:rPr/>
        <w:t xml:space="preserve">, discussed, and learned about </w:t>
      </w:r>
      <w:r w:rsidR="48385DD6">
        <w:rPr/>
        <w:t>a variety of other topics as they arose. OpenStack system architecture</w:t>
      </w:r>
      <w:r w:rsidR="51112EC7">
        <w:rPr/>
        <w:t xml:space="preserve"> was important as we </w:t>
      </w:r>
      <w:r w:rsidR="51112EC7">
        <w:rPr/>
        <w:t>determined</w:t>
      </w:r>
      <w:r w:rsidR="51112EC7">
        <w:rPr/>
        <w:t xml:space="preserve"> which servers would manage which cloud components. </w:t>
      </w:r>
      <w:r w:rsidR="437BA982">
        <w:rPr/>
        <w:t xml:space="preserve">Physical server hardware came up as we received our server rack, then realized it </w:t>
      </w:r>
      <w:r w:rsidR="437BA982">
        <w:rPr/>
        <w:t>couldn’t</w:t>
      </w:r>
      <w:r w:rsidR="437BA982">
        <w:rPr/>
        <w:t xml:space="preserve"> </w:t>
      </w:r>
      <w:r w:rsidR="4BEC5D3B">
        <w:rPr/>
        <w:t>accommodate</w:t>
      </w:r>
      <w:r w:rsidR="437BA982">
        <w:rPr/>
        <w:t xml:space="preserve"> our machines without </w:t>
      </w:r>
      <w:r w:rsidR="437BA982">
        <w:rPr/>
        <w:t>additional</w:t>
      </w:r>
      <w:r w:rsidR="437BA982">
        <w:rPr/>
        <w:t xml:space="preserve"> hardware. </w:t>
      </w:r>
      <w:r w:rsidR="54CEC61F">
        <w:rPr/>
        <w:t>We researched and discussed RAID</w:t>
      </w:r>
      <w:r w:rsidR="1ECE4332">
        <w:rPr/>
        <w:t xml:space="preserve">, evaluating RAID levels for speed and fault tolerance </w:t>
      </w:r>
      <w:r w:rsidR="1C9CB19B">
        <w:rPr/>
        <w:t>in order to select suitable configurations</w:t>
      </w:r>
      <w:r w:rsidR="54CEC61F">
        <w:rPr/>
        <w:t xml:space="preserve">. </w:t>
      </w:r>
      <w:r w:rsidR="437BA982">
        <w:rPr/>
        <w:t>Disk encryption v</w:t>
      </w:r>
      <w:r w:rsidR="1D05F345">
        <w:rPr/>
        <w:t xml:space="preserve">ia LUKS was a notable </w:t>
      </w:r>
      <w:r w:rsidR="4FD041EA">
        <w:rPr/>
        <w:t>discovery, topic of discussion, and eventual addition to our systems.</w:t>
      </w:r>
      <w:r w:rsidR="4D85E56E">
        <w:rPr/>
        <w:t xml:space="preserve"> </w:t>
      </w:r>
    </w:p>
    <w:p w:rsidR="00593CB2" w:rsidP="00591099" w:rsidRDefault="6432C9D5" w14:paraId="1CE056F2" w14:textId="4A47175F">
      <w:pPr>
        <w:pStyle w:val="Paragraph"/>
        <w:spacing w:line="360" w:lineRule="auto"/>
      </w:pPr>
      <w:r w:rsidR="6432C9D5">
        <w:rPr/>
        <w:t>There are a few things we learned in th</w:t>
      </w:r>
      <w:r w:rsidR="00593CB2">
        <w:rPr/>
        <w:t>e first</w:t>
      </w:r>
      <w:r w:rsidR="6432C9D5">
        <w:rPr/>
        <w:t xml:space="preserve"> cycle. </w:t>
      </w:r>
      <w:r w:rsidR="50611030">
        <w:rPr/>
        <w:t>We</w:t>
      </w:r>
      <w:r w:rsidR="2268C518">
        <w:rPr/>
        <w:t xml:space="preserve"> </w:t>
      </w:r>
      <w:r w:rsidR="2009FCD5">
        <w:rPr/>
        <w:t>figured</w:t>
      </w:r>
      <w:r w:rsidR="2268C518">
        <w:rPr/>
        <w:t xml:space="preserve"> how to bypass password restrictions for PowerEdge 730 server</w:t>
      </w:r>
      <w:r w:rsidR="46B5FBAE">
        <w:rPr/>
        <w:t xml:space="preserve">, which involved </w:t>
      </w:r>
      <w:r w:rsidR="0E073438">
        <w:rPr/>
        <w:t>opening the</w:t>
      </w:r>
      <w:r w:rsidR="2268C518">
        <w:rPr/>
        <w:t xml:space="preserve"> </w:t>
      </w:r>
      <w:r w:rsidR="17020FFB">
        <w:rPr/>
        <w:t>server and</w:t>
      </w:r>
      <w:r w:rsidR="2268C518">
        <w:rPr/>
        <w:t xml:space="preserve"> switch</w:t>
      </w:r>
      <w:r w:rsidR="10734813">
        <w:rPr/>
        <w:t>ing</w:t>
      </w:r>
      <w:r w:rsidR="2268C518">
        <w:rPr/>
        <w:t xml:space="preserve"> some pins around which was </w:t>
      </w:r>
      <w:r w:rsidR="41C7A067">
        <w:rPr/>
        <w:t xml:space="preserve">something new and </w:t>
      </w:r>
      <w:r w:rsidR="03FF9E7C">
        <w:rPr/>
        <w:t>intimidating</w:t>
      </w:r>
      <w:r w:rsidR="41C7A067">
        <w:rPr/>
        <w:t xml:space="preserve">. </w:t>
      </w:r>
      <w:r w:rsidR="2B46EFFB">
        <w:rPr/>
        <w:t xml:space="preserve">We also learned how to </w:t>
      </w:r>
      <w:r w:rsidR="372FC7A0">
        <w:rPr/>
        <w:t>configure</w:t>
      </w:r>
      <w:r w:rsidR="6278E7E4">
        <w:rPr/>
        <w:t xml:space="preserve"> the iDRAC for the servers and configur</w:t>
      </w:r>
      <w:r w:rsidR="48F49F5D">
        <w:rPr/>
        <w:t>e</w:t>
      </w:r>
      <w:r w:rsidR="6278E7E4">
        <w:rPr/>
        <w:t xml:space="preserve"> the wiring for the PowerEdge R710 &amp; R730</w:t>
      </w:r>
      <w:r w:rsidR="3AA28C8C">
        <w:rPr/>
        <w:t>.</w:t>
      </w:r>
      <w:r w:rsidR="6278E7E4">
        <w:rPr/>
        <w:t xml:space="preserve"> </w:t>
      </w:r>
      <w:r w:rsidR="5BDE68E2">
        <w:rPr/>
        <w:t xml:space="preserve">Additionally, we </w:t>
      </w:r>
      <w:r w:rsidR="6278E7E4">
        <w:rPr/>
        <w:t>learned</w:t>
      </w:r>
      <w:r w:rsidR="21F1BB28">
        <w:rPr/>
        <w:t xml:space="preserve"> </w:t>
      </w:r>
      <w:r w:rsidR="6278E7E4">
        <w:rPr/>
        <w:t>how to download and insta</w:t>
      </w:r>
      <w:r w:rsidR="127D81E7">
        <w:rPr/>
        <w:t xml:space="preserve">ll Ubuntu using a flash disk. </w:t>
      </w:r>
      <w:r w:rsidR="0075166D">
        <w:rPr/>
        <w:t xml:space="preserve">In Cycle one we </w:t>
      </w:r>
      <w:r w:rsidR="00593CB2">
        <w:rPr/>
        <w:t>learned how to configure the iDRAC for the servers and that iDRAC</w:t>
      </w:r>
      <w:r w:rsidR="6FFC2D69">
        <w:rPr/>
        <w:t xml:space="preserve"> </w:t>
      </w:r>
      <w:r w:rsidR="00593CB2">
        <w:rPr/>
        <w:t>6</w:t>
      </w:r>
      <w:r w:rsidR="3596B913">
        <w:rPr/>
        <w:t xml:space="preserve"> &amp; </w:t>
      </w:r>
      <w:r w:rsidR="00593CB2">
        <w:rPr/>
        <w:t>7 has much more information than we realized</w:t>
      </w:r>
      <w:r w:rsidR="318C37B9">
        <w:rPr/>
        <w:t xml:space="preserve">. We also learned </w:t>
      </w:r>
      <w:r w:rsidR="00593CB2">
        <w:rPr/>
        <w:t xml:space="preserve">how to download and install Ubuntu on a flash disk and servers, and not to initialize the RAID as that will cause you to have to reinstall Ubuntu and KVM again. </w:t>
      </w:r>
    </w:p>
    <w:p w:rsidR="003C4FF1" w:rsidP="00591099" w:rsidRDefault="20F0EB17" w14:paraId="466A4A09" w14:textId="21E840C2">
      <w:pPr>
        <w:pStyle w:val="Heading1"/>
        <w:numPr>
          <w:ilvl w:val="0"/>
          <w:numId w:val="0"/>
        </w:numPr>
        <w:rPr>
          <w:rFonts w:hint="eastAsia"/>
        </w:rPr>
      </w:pPr>
      <w:bookmarkStart w:name="_Toc1072036423" w:id="46"/>
      <w:r>
        <w:t>References</w:t>
      </w:r>
      <w:bookmarkEnd w:id="46"/>
    </w:p>
    <w:p w:rsidR="00F533AC" w:rsidP="47077799" w:rsidRDefault="0B3C398A" w14:paraId="72F30A02" w14:textId="1D5C9407">
      <w:pPr>
        <w:spacing w:line="360" w:lineRule="auto"/>
        <w:rPr>
          <w:rFonts w:eastAsia="Times New Roman" w:cs="Times New Roman"/>
          <w:noProof/>
          <w:szCs w:val="20"/>
        </w:rPr>
      </w:pPr>
      <w:r>
        <w:fldChar w:fldCharType="begin"/>
      </w:r>
      <w:r w:rsidR="00E316A5">
        <w:instrText xml:space="preserve"> ADDIN EN.REFLIST </w:instrText>
      </w:r>
      <w:r>
        <w:fldChar w:fldCharType="separate"/>
      </w:r>
      <w:hyperlink w:anchor="ratings_section" r:id="rId30">
        <w:r w:rsidRPr="47077799" w:rsidR="727C5948">
          <w:rPr>
            <w:rStyle w:val="Hyperlink"/>
            <w:rFonts w:eastAsia="Times New Roman" w:cs="Times New Roman"/>
            <w:noProof/>
            <w:szCs w:val="20"/>
          </w:rPr>
          <w:t>https://www.dell.com/en-us/shop/power-cord125vusa-customer-installation/apd/310-5108/power-cooling-data-center-infrastructure#</w:t>
        </w:r>
        <w:r w:rsidRPr="47077799" w:rsidR="727C5948">
          <w:rPr>
            <w:rStyle w:val="Hyperlink"/>
            <w:rFonts w:eastAsia="Times New Roman" w:cs="Times New Roman"/>
            <w:noProof/>
            <w:szCs w:val="20"/>
            <w:u w:val="none"/>
          </w:rPr>
          <w:t>ratings</w:t>
        </w:r>
        <w:r w:rsidRPr="47077799" w:rsidR="727C5948">
          <w:rPr>
            <w:rStyle w:val="Hyperlink"/>
            <w:rFonts w:eastAsia="Times New Roman" w:cs="Times New Roman"/>
            <w:noProof/>
            <w:szCs w:val="20"/>
          </w:rPr>
          <w:t>_section</w:t>
        </w:r>
      </w:hyperlink>
    </w:p>
    <w:p w:rsidR="0B3C398A" w:rsidP="47077799" w:rsidRDefault="0B3C398A" w14:paraId="1697F67F" w14:textId="070CCDCC">
      <w:pPr>
        <w:spacing w:line="360" w:lineRule="auto"/>
        <w:rPr>
          <w:rFonts w:eastAsia="Times New Roman" w:cs="Times New Roman"/>
          <w:szCs w:val="20"/>
        </w:rPr>
      </w:pPr>
      <w:r>
        <w:fldChar w:fldCharType="end"/>
      </w:r>
      <w:r w:rsidRPr="47077799" w:rsidR="138BD679">
        <w:rPr>
          <w:rFonts w:eastAsia="Times New Roman" w:cs="Times New Roman"/>
          <w:szCs w:val="20"/>
        </w:rPr>
        <w:t>https://www.dell.com/support/product-details/en-us/product/poweredge-r710/docs</w:t>
      </w:r>
    </w:p>
    <w:p w:rsidR="0B3C398A" w:rsidP="47077799" w:rsidRDefault="138BD679" w14:paraId="6467042B" w14:textId="0951B950">
      <w:pPr>
        <w:spacing w:before="240" w:after="240" w:line="360" w:lineRule="auto"/>
        <w:rPr>
          <w:rFonts w:eastAsia="Times New Roman" w:cs="Times New Roman"/>
          <w:szCs w:val="20"/>
        </w:rPr>
      </w:pPr>
      <w:r w:rsidRPr="47077799">
        <w:rPr>
          <w:rFonts w:eastAsia="Times New Roman" w:cs="Times New Roman"/>
          <w:szCs w:val="20"/>
        </w:rPr>
        <w:t>https://dl.dell.com/manuals/all-products/esuprt_ser_stor_net/esuprt_poweredge/poweredge-r710_owner's%20manual_en-us.pdf</w:t>
      </w:r>
    </w:p>
    <w:p w:rsidRPr="00960177" w:rsidR="00960177" w:rsidP="47077799" w:rsidRDefault="138BD679" w14:paraId="71E14AD5" w14:textId="7151A95D">
      <w:pPr>
        <w:spacing w:before="240" w:after="240" w:line="360" w:lineRule="auto"/>
        <w:rPr>
          <w:rFonts w:eastAsia="Times New Roman" w:cs="Times New Roman"/>
          <w:szCs w:val="20"/>
        </w:rPr>
      </w:pPr>
      <w:r w:rsidRPr="47077799">
        <w:rPr>
          <w:rFonts w:eastAsia="Times New Roman" w:cs="Times New Roman"/>
          <w:szCs w:val="20"/>
        </w:rPr>
        <w:t>https://www.gotomojo.com/wp-content/uploads/2019/07/Dell-PowerEdge-R730-Owners-Manual.pdf</w:t>
      </w:r>
    </w:p>
    <w:p w:rsidRPr="00960177" w:rsidR="00960177" w:rsidP="47077799" w:rsidRDefault="36698542" w14:paraId="5FDFFA37" w14:textId="09E31BAB">
      <w:pPr>
        <w:spacing w:before="240" w:after="240" w:line="360" w:lineRule="auto"/>
        <w:rPr>
          <w:rFonts w:eastAsia="Times New Roman" w:cs="Times New Roman"/>
          <w:szCs w:val="20"/>
        </w:rPr>
      </w:pPr>
      <w:r w:rsidRPr="47077799">
        <w:rPr>
          <w:rFonts w:eastAsia="Times New Roman" w:cs="Times New Roman"/>
          <w:szCs w:val="20"/>
        </w:rPr>
        <w:t>https://www.itcreations.com/user-manuals/r710/dell-poweredge-r710-system-owner's-manual.pdf</w:t>
      </w:r>
    </w:p>
    <w:p w:rsidRPr="00960177" w:rsidR="00960177" w:rsidP="47077799" w:rsidRDefault="504739F5" w14:paraId="6039D40E" w14:textId="35AB8B4F">
      <w:pPr>
        <w:spacing w:before="120" w:line="360" w:lineRule="auto"/>
        <w:rPr>
          <w:rFonts w:eastAsia="Times New Roman" w:cs="Times New Roman"/>
          <w:szCs w:val="20"/>
        </w:rPr>
      </w:pPr>
      <w:r w:rsidRPr="47077799">
        <w:rPr>
          <w:rFonts w:eastAsia="Times New Roman" w:cs="Times New Roman"/>
          <w:szCs w:val="20"/>
        </w:rPr>
        <w:t>https://learn.microsoft.com/en-us/azure/cloud-adoption-framework/govern/assess-cloud-risks</w:t>
      </w:r>
    </w:p>
    <w:p w:rsidR="388DE19D" w:rsidP="47077799" w:rsidRDefault="388DE19D" w14:paraId="4D6CD8FC" w14:textId="546F5C38">
      <w:pPr>
        <w:spacing w:line="360" w:lineRule="auto"/>
        <w:rPr>
          <w:rFonts w:eastAsia="Times New Roman" w:cs="Times New Roman"/>
          <w:szCs w:val="20"/>
        </w:rPr>
      </w:pPr>
      <w:r w:rsidRPr="47077799">
        <w:rPr>
          <w:rFonts w:eastAsia="Times New Roman" w:cs="Times New Roman"/>
          <w:szCs w:val="20"/>
        </w:rPr>
        <w:t>https://www.linuxtechi.com/how-to-install-kvm-on-ubuntu-22-04/</w:t>
      </w:r>
    </w:p>
    <w:p w:rsidR="47077799" w:rsidP="47077799" w:rsidRDefault="47077799" w14:paraId="4030E704" w14:textId="76195450">
      <w:pPr>
        <w:spacing w:line="360" w:lineRule="auto"/>
        <w:rPr>
          <w:rFonts w:eastAsia="Times New Roman" w:cs="Times New Roman"/>
          <w:szCs w:val="20"/>
        </w:rPr>
      </w:pPr>
    </w:p>
    <w:sectPr w:rsidR="47077799" w:rsidSect="00E07B48">
      <w:headerReference w:type="default" r:id="rId31"/>
      <w:headerReference w:type="first" r:id="rId32"/>
      <w:type w:val="continuous"/>
      <w:pgSz w:w="12240" w:h="15840" w:orient="portrait"/>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J[" w:author="Jaden Jefferson [STUDENT]" w:date="2025-02-09T10:54:00Z" w:id="24">
    <w:p w:rsidR="00A95B64" w:rsidRDefault="00000000" w14:paraId="5FEA0065" w14:textId="0CE53231">
      <w:r>
        <w:annotationRef/>
      </w:r>
      <w:r w:rsidRPr="25B7482E">
        <w:t>No need to page break anywhere in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EA0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AC0E56" w16cex:dateUtc="2025-02-09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EA0065" w16cid:durableId="6CAC0E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1657" w:rsidRDefault="00AD1657" w14:paraId="6D86887D" w14:textId="77777777">
      <w:r>
        <w:separator/>
      </w:r>
    </w:p>
  </w:endnote>
  <w:endnote w:type="continuationSeparator" w:id="0">
    <w:p w:rsidR="00AD1657" w:rsidRDefault="00AD1657" w14:paraId="74B82CE1" w14:textId="77777777">
      <w:r>
        <w:continuationSeparator/>
      </w:r>
    </w:p>
  </w:endnote>
  <w:endnote w:type="continuationNotice" w:id="1">
    <w:p w:rsidR="00AD1657" w:rsidRDefault="00AD1657" w14:paraId="5ABA9E4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altName w:val="Agency FB"/>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02361" w:rsidP="00E07B48" w:rsidRDefault="00D02361" w14:paraId="05FC4284" w14:textId="39F7A75C">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ii</w:t>
    </w:r>
    <w:r>
      <w:rPr>
        <w:rFonts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02361" w:rsidP="00E07B48" w:rsidRDefault="00D02361" w14:paraId="6328128C" w14:textId="46EEAA33">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w:t>
    </w:r>
    <w:r>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1657" w:rsidRDefault="00AD1657" w14:paraId="4DF64601" w14:textId="77777777">
      <w:r>
        <w:separator/>
      </w:r>
    </w:p>
  </w:footnote>
  <w:footnote w:type="continuationSeparator" w:id="0">
    <w:p w:rsidR="00AD1657" w:rsidRDefault="00AD1657" w14:paraId="1CFB6808" w14:textId="77777777">
      <w:r>
        <w:continuationSeparator/>
      </w:r>
    </w:p>
  </w:footnote>
  <w:footnote w:type="continuationNotice" w:id="1">
    <w:p w:rsidR="00AD1657" w:rsidRDefault="00AD1657" w14:paraId="793000F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2B6C3CB" w:rsidTr="47077799" w14:paraId="11AE2C09" w14:textId="77777777">
      <w:trPr>
        <w:trHeight w:val="300"/>
      </w:trPr>
      <w:tc>
        <w:tcPr>
          <w:tcW w:w="2880" w:type="dxa"/>
        </w:tcPr>
        <w:p w:rsidR="02B6C3CB" w:rsidP="02B6C3CB" w:rsidRDefault="02B6C3CB" w14:paraId="5CEAFD70" w14:textId="7D6FE060">
          <w:pPr>
            <w:pStyle w:val="Header"/>
            <w:ind w:left="-115"/>
          </w:pPr>
        </w:p>
      </w:tc>
      <w:tc>
        <w:tcPr>
          <w:tcW w:w="2880" w:type="dxa"/>
        </w:tcPr>
        <w:p w:rsidR="02B6C3CB" w:rsidP="02B6C3CB" w:rsidRDefault="02B6C3CB" w14:paraId="512563E5" w14:textId="680190CF">
          <w:pPr>
            <w:pStyle w:val="Header"/>
            <w:jc w:val="center"/>
          </w:pPr>
        </w:p>
      </w:tc>
      <w:tc>
        <w:tcPr>
          <w:tcW w:w="2880" w:type="dxa"/>
        </w:tcPr>
        <w:p w:rsidR="02B6C3CB" w:rsidP="02B6C3CB" w:rsidRDefault="02B6C3CB" w14:paraId="068C6338" w14:textId="0DDEA3FD">
          <w:pPr>
            <w:pStyle w:val="Header"/>
            <w:ind w:right="-115"/>
            <w:jc w:val="right"/>
          </w:pPr>
        </w:p>
      </w:tc>
    </w:tr>
  </w:tbl>
  <w:p w:rsidR="02B6C3CB" w:rsidP="02B6C3CB" w:rsidRDefault="02B6C3CB" w14:paraId="7B811FE7" w14:textId="01F40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2B6C3CB" w:rsidTr="47077799" w14:paraId="750FF036" w14:textId="77777777">
      <w:trPr>
        <w:trHeight w:val="300"/>
      </w:trPr>
      <w:tc>
        <w:tcPr>
          <w:tcW w:w="2880" w:type="dxa"/>
        </w:tcPr>
        <w:p w:rsidR="02B6C3CB" w:rsidP="02B6C3CB" w:rsidRDefault="02B6C3CB" w14:paraId="449BB3F7" w14:textId="4C0E61FB">
          <w:pPr>
            <w:pStyle w:val="Header"/>
            <w:ind w:left="-115"/>
          </w:pPr>
        </w:p>
      </w:tc>
      <w:tc>
        <w:tcPr>
          <w:tcW w:w="2880" w:type="dxa"/>
        </w:tcPr>
        <w:p w:rsidR="02B6C3CB" w:rsidP="02B6C3CB" w:rsidRDefault="02B6C3CB" w14:paraId="42F136FF" w14:textId="50A2A8C6">
          <w:pPr>
            <w:pStyle w:val="Header"/>
            <w:jc w:val="center"/>
          </w:pPr>
        </w:p>
      </w:tc>
      <w:tc>
        <w:tcPr>
          <w:tcW w:w="2880" w:type="dxa"/>
        </w:tcPr>
        <w:p w:rsidR="02B6C3CB" w:rsidP="02B6C3CB" w:rsidRDefault="02B6C3CB" w14:paraId="614B4E3C" w14:textId="4EAB1F08">
          <w:pPr>
            <w:pStyle w:val="Header"/>
            <w:ind w:right="-115"/>
            <w:jc w:val="right"/>
          </w:pPr>
        </w:p>
      </w:tc>
    </w:tr>
  </w:tbl>
  <w:p w:rsidR="02B6C3CB" w:rsidP="02B6C3CB" w:rsidRDefault="02B6C3CB" w14:paraId="7620CED1" w14:textId="2D39E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2B6C3CB" w:rsidTr="02B6C3CB" w14:paraId="74D47EE1" w14:textId="77777777">
      <w:trPr>
        <w:trHeight w:val="300"/>
      </w:trPr>
      <w:tc>
        <w:tcPr>
          <w:tcW w:w="2880" w:type="dxa"/>
        </w:tcPr>
        <w:p w:rsidR="02B6C3CB" w:rsidP="02B6C3CB" w:rsidRDefault="02B6C3CB" w14:paraId="4408F833" w14:textId="22F07025">
          <w:pPr>
            <w:pStyle w:val="Header"/>
            <w:ind w:left="-115"/>
          </w:pPr>
        </w:p>
      </w:tc>
      <w:tc>
        <w:tcPr>
          <w:tcW w:w="2880" w:type="dxa"/>
        </w:tcPr>
        <w:p w:rsidR="02B6C3CB" w:rsidP="02B6C3CB" w:rsidRDefault="02B6C3CB" w14:paraId="79AB7D94" w14:textId="69628303">
          <w:pPr>
            <w:pStyle w:val="Header"/>
            <w:jc w:val="center"/>
          </w:pPr>
        </w:p>
      </w:tc>
      <w:tc>
        <w:tcPr>
          <w:tcW w:w="2880" w:type="dxa"/>
        </w:tcPr>
        <w:p w:rsidR="02B6C3CB" w:rsidP="02B6C3CB" w:rsidRDefault="02B6C3CB" w14:paraId="71B48F68" w14:textId="32B687E0">
          <w:pPr>
            <w:pStyle w:val="Header"/>
            <w:ind w:right="-115"/>
            <w:jc w:val="right"/>
          </w:pPr>
        </w:p>
      </w:tc>
    </w:tr>
  </w:tbl>
  <w:p w:rsidR="02B6C3CB" w:rsidP="02B6C3CB" w:rsidRDefault="02B6C3CB" w14:paraId="0CB51920" w14:textId="15891B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2B6C3CB" w:rsidTr="02B6C3CB" w14:paraId="32F58906" w14:textId="77777777">
      <w:trPr>
        <w:trHeight w:val="300"/>
      </w:trPr>
      <w:tc>
        <w:tcPr>
          <w:tcW w:w="2880" w:type="dxa"/>
        </w:tcPr>
        <w:p w:rsidR="02B6C3CB" w:rsidP="02B6C3CB" w:rsidRDefault="02B6C3CB" w14:paraId="2E0DDB73" w14:textId="734C74DF">
          <w:pPr>
            <w:pStyle w:val="Header"/>
            <w:ind w:left="-115"/>
          </w:pPr>
        </w:p>
      </w:tc>
      <w:tc>
        <w:tcPr>
          <w:tcW w:w="2880" w:type="dxa"/>
        </w:tcPr>
        <w:p w:rsidR="02B6C3CB" w:rsidP="02B6C3CB" w:rsidRDefault="02B6C3CB" w14:paraId="4B26B245" w14:textId="73BEF344">
          <w:pPr>
            <w:pStyle w:val="Header"/>
            <w:jc w:val="center"/>
          </w:pPr>
        </w:p>
      </w:tc>
      <w:tc>
        <w:tcPr>
          <w:tcW w:w="2880" w:type="dxa"/>
        </w:tcPr>
        <w:p w:rsidR="02B6C3CB" w:rsidP="02B6C3CB" w:rsidRDefault="02B6C3CB" w14:paraId="758BEAB7" w14:textId="20F96612">
          <w:pPr>
            <w:pStyle w:val="Header"/>
            <w:ind w:right="-115"/>
            <w:jc w:val="right"/>
          </w:pPr>
        </w:p>
      </w:tc>
    </w:tr>
  </w:tbl>
  <w:p w:rsidR="02B6C3CB" w:rsidP="02B6C3CB" w:rsidRDefault="02B6C3CB" w14:paraId="631F7746" w14:textId="31CFBB6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VT7hNqo" int2:invalidationBookmarkName="" int2:hashCode="ejPNz1d84eL1yg" int2:id="9UjLRjBg">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4CF"/>
    <w:multiLevelType w:val="hybridMultilevel"/>
    <w:tmpl w:val="33ACC824"/>
    <w:lvl w:ilvl="0" w:tplc="A9A23DF2">
      <w:start w:val="1"/>
      <w:numFmt w:val="bullet"/>
      <w:lvlText w:val=""/>
      <w:lvlJc w:val="left"/>
      <w:pPr>
        <w:ind w:left="648" w:hanging="360"/>
      </w:pPr>
      <w:rPr>
        <w:rFonts w:hint="default" w:ascii="Symbol" w:hAnsi="Symbol"/>
      </w:rPr>
    </w:lvl>
    <w:lvl w:ilvl="1" w:tplc="ED1AAF64">
      <w:start w:val="1"/>
      <w:numFmt w:val="bullet"/>
      <w:lvlText w:val="o"/>
      <w:lvlJc w:val="left"/>
      <w:pPr>
        <w:ind w:left="1440" w:hanging="360"/>
      </w:pPr>
      <w:rPr>
        <w:rFonts w:hint="default" w:ascii="Courier New" w:hAnsi="Courier New"/>
      </w:rPr>
    </w:lvl>
    <w:lvl w:ilvl="2" w:tplc="1AA69396">
      <w:start w:val="1"/>
      <w:numFmt w:val="bullet"/>
      <w:lvlText w:val=""/>
      <w:lvlJc w:val="left"/>
      <w:pPr>
        <w:ind w:left="2160" w:hanging="360"/>
      </w:pPr>
      <w:rPr>
        <w:rFonts w:hint="default" w:ascii="Wingdings" w:hAnsi="Wingdings"/>
      </w:rPr>
    </w:lvl>
    <w:lvl w:ilvl="3" w:tplc="4DA2A5BC">
      <w:start w:val="1"/>
      <w:numFmt w:val="bullet"/>
      <w:lvlText w:val=""/>
      <w:lvlJc w:val="left"/>
      <w:pPr>
        <w:ind w:left="2880" w:hanging="360"/>
      </w:pPr>
      <w:rPr>
        <w:rFonts w:hint="default" w:ascii="Symbol" w:hAnsi="Symbol"/>
      </w:rPr>
    </w:lvl>
    <w:lvl w:ilvl="4" w:tplc="A61E7170">
      <w:start w:val="1"/>
      <w:numFmt w:val="bullet"/>
      <w:lvlText w:val="o"/>
      <w:lvlJc w:val="left"/>
      <w:pPr>
        <w:ind w:left="3600" w:hanging="360"/>
      </w:pPr>
      <w:rPr>
        <w:rFonts w:hint="default" w:ascii="Courier New" w:hAnsi="Courier New"/>
      </w:rPr>
    </w:lvl>
    <w:lvl w:ilvl="5" w:tplc="6EC058CA">
      <w:start w:val="1"/>
      <w:numFmt w:val="bullet"/>
      <w:lvlText w:val=""/>
      <w:lvlJc w:val="left"/>
      <w:pPr>
        <w:ind w:left="4320" w:hanging="360"/>
      </w:pPr>
      <w:rPr>
        <w:rFonts w:hint="default" w:ascii="Wingdings" w:hAnsi="Wingdings"/>
      </w:rPr>
    </w:lvl>
    <w:lvl w:ilvl="6" w:tplc="B5CE11E6">
      <w:start w:val="1"/>
      <w:numFmt w:val="bullet"/>
      <w:lvlText w:val=""/>
      <w:lvlJc w:val="left"/>
      <w:pPr>
        <w:ind w:left="5040" w:hanging="360"/>
      </w:pPr>
      <w:rPr>
        <w:rFonts w:hint="default" w:ascii="Symbol" w:hAnsi="Symbol"/>
      </w:rPr>
    </w:lvl>
    <w:lvl w:ilvl="7" w:tplc="173EF74E">
      <w:start w:val="1"/>
      <w:numFmt w:val="bullet"/>
      <w:lvlText w:val="o"/>
      <w:lvlJc w:val="left"/>
      <w:pPr>
        <w:ind w:left="5760" w:hanging="360"/>
      </w:pPr>
      <w:rPr>
        <w:rFonts w:hint="default" w:ascii="Courier New" w:hAnsi="Courier New"/>
      </w:rPr>
    </w:lvl>
    <w:lvl w:ilvl="8" w:tplc="F962BF0C">
      <w:start w:val="1"/>
      <w:numFmt w:val="bullet"/>
      <w:lvlText w:val=""/>
      <w:lvlJc w:val="left"/>
      <w:pPr>
        <w:ind w:left="6480" w:hanging="360"/>
      </w:pPr>
      <w:rPr>
        <w:rFonts w:hint="default" w:ascii="Wingdings" w:hAnsi="Wingdings"/>
      </w:rPr>
    </w:lvl>
  </w:abstractNum>
  <w:abstractNum w:abstractNumId="1" w15:restartNumberingAfterBreak="0">
    <w:nsid w:val="01681314"/>
    <w:multiLevelType w:val="multilevel"/>
    <w:tmpl w:val="04090025"/>
    <w:numStyleLink w:val="Appendix"/>
  </w:abstractNum>
  <w:abstractNum w:abstractNumId="2" w15:restartNumberingAfterBreak="0">
    <w:nsid w:val="02D60159"/>
    <w:multiLevelType w:val="hybridMultilevel"/>
    <w:tmpl w:val="C2A235D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3" w15:restartNumberingAfterBreak="0">
    <w:nsid w:val="03B6F5C0"/>
    <w:multiLevelType w:val="hybridMultilevel"/>
    <w:tmpl w:val="4D08AA84"/>
    <w:lvl w:ilvl="0" w:tplc="1854913C">
      <w:start w:val="1"/>
      <w:numFmt w:val="bullet"/>
      <w:lvlText w:val=""/>
      <w:lvlJc w:val="left"/>
      <w:pPr>
        <w:ind w:left="648" w:hanging="360"/>
      </w:pPr>
      <w:rPr>
        <w:rFonts w:hint="default" w:ascii="Symbol" w:hAnsi="Symbol"/>
      </w:rPr>
    </w:lvl>
    <w:lvl w:ilvl="1" w:tplc="4ED24A04">
      <w:start w:val="1"/>
      <w:numFmt w:val="bullet"/>
      <w:lvlText w:val="o"/>
      <w:lvlJc w:val="left"/>
      <w:pPr>
        <w:ind w:left="1368" w:hanging="360"/>
      </w:pPr>
      <w:rPr>
        <w:rFonts w:hint="default" w:ascii="Courier New" w:hAnsi="Courier New"/>
      </w:rPr>
    </w:lvl>
    <w:lvl w:ilvl="2" w:tplc="0B1EDC7C">
      <w:start w:val="1"/>
      <w:numFmt w:val="bullet"/>
      <w:lvlText w:val=""/>
      <w:lvlJc w:val="left"/>
      <w:pPr>
        <w:ind w:left="2088" w:hanging="360"/>
      </w:pPr>
      <w:rPr>
        <w:rFonts w:hint="default" w:ascii="Wingdings" w:hAnsi="Wingdings"/>
      </w:rPr>
    </w:lvl>
    <w:lvl w:ilvl="3" w:tplc="2B82813C">
      <w:start w:val="1"/>
      <w:numFmt w:val="bullet"/>
      <w:lvlText w:val=""/>
      <w:lvlJc w:val="left"/>
      <w:pPr>
        <w:ind w:left="2808" w:hanging="360"/>
      </w:pPr>
      <w:rPr>
        <w:rFonts w:hint="default" w:ascii="Symbol" w:hAnsi="Symbol"/>
      </w:rPr>
    </w:lvl>
    <w:lvl w:ilvl="4" w:tplc="56F8DC04">
      <w:start w:val="1"/>
      <w:numFmt w:val="bullet"/>
      <w:lvlText w:val="o"/>
      <w:lvlJc w:val="left"/>
      <w:pPr>
        <w:ind w:left="3528" w:hanging="360"/>
      </w:pPr>
      <w:rPr>
        <w:rFonts w:hint="default" w:ascii="Courier New" w:hAnsi="Courier New"/>
      </w:rPr>
    </w:lvl>
    <w:lvl w:ilvl="5" w:tplc="003A0ED8">
      <w:start w:val="1"/>
      <w:numFmt w:val="bullet"/>
      <w:lvlText w:val=""/>
      <w:lvlJc w:val="left"/>
      <w:pPr>
        <w:ind w:left="4248" w:hanging="360"/>
      </w:pPr>
      <w:rPr>
        <w:rFonts w:hint="default" w:ascii="Wingdings" w:hAnsi="Wingdings"/>
      </w:rPr>
    </w:lvl>
    <w:lvl w:ilvl="6" w:tplc="B1FA3A84">
      <w:start w:val="1"/>
      <w:numFmt w:val="bullet"/>
      <w:lvlText w:val=""/>
      <w:lvlJc w:val="left"/>
      <w:pPr>
        <w:ind w:left="4968" w:hanging="360"/>
      </w:pPr>
      <w:rPr>
        <w:rFonts w:hint="default" w:ascii="Symbol" w:hAnsi="Symbol"/>
      </w:rPr>
    </w:lvl>
    <w:lvl w:ilvl="7" w:tplc="3DE25F32">
      <w:start w:val="1"/>
      <w:numFmt w:val="bullet"/>
      <w:lvlText w:val="o"/>
      <w:lvlJc w:val="left"/>
      <w:pPr>
        <w:ind w:left="5688" w:hanging="360"/>
      </w:pPr>
      <w:rPr>
        <w:rFonts w:hint="default" w:ascii="Courier New" w:hAnsi="Courier New"/>
      </w:rPr>
    </w:lvl>
    <w:lvl w:ilvl="8" w:tplc="86A27956">
      <w:start w:val="1"/>
      <w:numFmt w:val="bullet"/>
      <w:lvlText w:val=""/>
      <w:lvlJc w:val="left"/>
      <w:pPr>
        <w:ind w:left="6408" w:hanging="360"/>
      </w:pPr>
      <w:rPr>
        <w:rFonts w:hint="default" w:ascii="Wingdings" w:hAnsi="Wingdings"/>
      </w:rPr>
    </w:lvl>
  </w:abstractNum>
  <w:abstractNum w:abstractNumId="4" w15:restartNumberingAfterBreak="0">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4A60575"/>
    <w:multiLevelType w:val="hybridMultilevel"/>
    <w:tmpl w:val="31E227B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6" w15:restartNumberingAfterBreak="0">
    <w:nsid w:val="04F1A8C6"/>
    <w:multiLevelType w:val="hybridMultilevel"/>
    <w:tmpl w:val="99D05D8A"/>
    <w:lvl w:ilvl="0" w:tplc="E4A2ADCC">
      <w:start w:val="1"/>
      <w:numFmt w:val="bullet"/>
      <w:lvlText w:val=""/>
      <w:lvlJc w:val="left"/>
      <w:pPr>
        <w:ind w:left="936" w:hanging="360"/>
      </w:pPr>
      <w:rPr>
        <w:rFonts w:hint="default" w:ascii="Symbol" w:hAnsi="Symbol"/>
      </w:rPr>
    </w:lvl>
    <w:lvl w:ilvl="1" w:tplc="E3AE048E">
      <w:start w:val="1"/>
      <w:numFmt w:val="bullet"/>
      <w:lvlText w:val="o"/>
      <w:lvlJc w:val="left"/>
      <w:pPr>
        <w:ind w:left="1656" w:hanging="360"/>
      </w:pPr>
      <w:rPr>
        <w:rFonts w:hint="default" w:ascii="Courier New" w:hAnsi="Courier New"/>
      </w:rPr>
    </w:lvl>
    <w:lvl w:ilvl="2" w:tplc="09704E26">
      <w:start w:val="1"/>
      <w:numFmt w:val="bullet"/>
      <w:lvlText w:val=""/>
      <w:lvlJc w:val="left"/>
      <w:pPr>
        <w:ind w:left="2376" w:hanging="360"/>
      </w:pPr>
      <w:rPr>
        <w:rFonts w:hint="default" w:ascii="Wingdings" w:hAnsi="Wingdings"/>
      </w:rPr>
    </w:lvl>
    <w:lvl w:ilvl="3" w:tplc="7F6CBCD0">
      <w:start w:val="1"/>
      <w:numFmt w:val="bullet"/>
      <w:lvlText w:val=""/>
      <w:lvlJc w:val="left"/>
      <w:pPr>
        <w:ind w:left="3096" w:hanging="360"/>
      </w:pPr>
      <w:rPr>
        <w:rFonts w:hint="default" w:ascii="Symbol" w:hAnsi="Symbol"/>
      </w:rPr>
    </w:lvl>
    <w:lvl w:ilvl="4" w:tplc="E74ABDB8">
      <w:start w:val="1"/>
      <w:numFmt w:val="bullet"/>
      <w:lvlText w:val="o"/>
      <w:lvlJc w:val="left"/>
      <w:pPr>
        <w:ind w:left="3816" w:hanging="360"/>
      </w:pPr>
      <w:rPr>
        <w:rFonts w:hint="default" w:ascii="Courier New" w:hAnsi="Courier New"/>
      </w:rPr>
    </w:lvl>
    <w:lvl w:ilvl="5" w:tplc="C1906C74">
      <w:start w:val="1"/>
      <w:numFmt w:val="bullet"/>
      <w:lvlText w:val=""/>
      <w:lvlJc w:val="left"/>
      <w:pPr>
        <w:ind w:left="4536" w:hanging="360"/>
      </w:pPr>
      <w:rPr>
        <w:rFonts w:hint="default" w:ascii="Wingdings" w:hAnsi="Wingdings"/>
      </w:rPr>
    </w:lvl>
    <w:lvl w:ilvl="6" w:tplc="2118F4D6">
      <w:start w:val="1"/>
      <w:numFmt w:val="bullet"/>
      <w:lvlText w:val=""/>
      <w:lvlJc w:val="left"/>
      <w:pPr>
        <w:ind w:left="5256" w:hanging="360"/>
      </w:pPr>
      <w:rPr>
        <w:rFonts w:hint="default" w:ascii="Symbol" w:hAnsi="Symbol"/>
      </w:rPr>
    </w:lvl>
    <w:lvl w:ilvl="7" w:tplc="77C8D26C">
      <w:start w:val="1"/>
      <w:numFmt w:val="bullet"/>
      <w:lvlText w:val="o"/>
      <w:lvlJc w:val="left"/>
      <w:pPr>
        <w:ind w:left="5976" w:hanging="360"/>
      </w:pPr>
      <w:rPr>
        <w:rFonts w:hint="default" w:ascii="Courier New" w:hAnsi="Courier New"/>
      </w:rPr>
    </w:lvl>
    <w:lvl w:ilvl="8" w:tplc="3418D6A6">
      <w:start w:val="1"/>
      <w:numFmt w:val="bullet"/>
      <w:lvlText w:val=""/>
      <w:lvlJc w:val="left"/>
      <w:pPr>
        <w:ind w:left="6696" w:hanging="360"/>
      </w:pPr>
      <w:rPr>
        <w:rFonts w:hint="default" w:ascii="Wingdings" w:hAnsi="Wingdings"/>
      </w:rPr>
    </w:lvl>
  </w:abstractNum>
  <w:abstractNum w:abstractNumId="7" w15:restartNumberingAfterBreak="0">
    <w:nsid w:val="062D2C50"/>
    <w:multiLevelType w:val="multilevel"/>
    <w:tmpl w:val="52389248"/>
    <w:lvl w:ilvl="0">
      <w:numFmt w:val="none"/>
      <w:lvlText w:val=""/>
      <w:lvlJc w:val="left"/>
      <w:pPr>
        <w:tabs>
          <w:tab w:val="num" w:pos="360"/>
        </w:tabs>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8" w15:restartNumberingAfterBreak="0">
    <w:nsid w:val="06C0A061"/>
    <w:multiLevelType w:val="hybridMultilevel"/>
    <w:tmpl w:val="5B765792"/>
    <w:lvl w:ilvl="0" w:tplc="E4ECEBDC">
      <w:start w:val="1"/>
      <w:numFmt w:val="bullet"/>
      <w:lvlText w:val=""/>
      <w:lvlJc w:val="left"/>
      <w:pPr>
        <w:ind w:left="648" w:hanging="360"/>
      </w:pPr>
      <w:rPr>
        <w:rFonts w:hint="default" w:ascii="Symbol" w:hAnsi="Symbol"/>
      </w:rPr>
    </w:lvl>
    <w:lvl w:ilvl="1" w:tplc="F09E88B4">
      <w:start w:val="1"/>
      <w:numFmt w:val="bullet"/>
      <w:lvlText w:val="o"/>
      <w:lvlJc w:val="left"/>
      <w:pPr>
        <w:ind w:left="1368" w:hanging="360"/>
      </w:pPr>
      <w:rPr>
        <w:rFonts w:hint="default" w:ascii="Courier New" w:hAnsi="Courier New"/>
      </w:rPr>
    </w:lvl>
    <w:lvl w:ilvl="2" w:tplc="F67A69EE">
      <w:start w:val="1"/>
      <w:numFmt w:val="bullet"/>
      <w:lvlText w:val=""/>
      <w:lvlJc w:val="left"/>
      <w:pPr>
        <w:ind w:left="2088" w:hanging="360"/>
      </w:pPr>
      <w:rPr>
        <w:rFonts w:hint="default" w:ascii="Wingdings" w:hAnsi="Wingdings"/>
      </w:rPr>
    </w:lvl>
    <w:lvl w:ilvl="3" w:tplc="5476A340">
      <w:start w:val="1"/>
      <w:numFmt w:val="bullet"/>
      <w:lvlText w:val=""/>
      <w:lvlJc w:val="left"/>
      <w:pPr>
        <w:ind w:left="2808" w:hanging="360"/>
      </w:pPr>
      <w:rPr>
        <w:rFonts w:hint="default" w:ascii="Symbol" w:hAnsi="Symbol"/>
      </w:rPr>
    </w:lvl>
    <w:lvl w:ilvl="4" w:tplc="75826D30">
      <w:start w:val="1"/>
      <w:numFmt w:val="bullet"/>
      <w:lvlText w:val="o"/>
      <w:lvlJc w:val="left"/>
      <w:pPr>
        <w:ind w:left="3528" w:hanging="360"/>
      </w:pPr>
      <w:rPr>
        <w:rFonts w:hint="default" w:ascii="Courier New" w:hAnsi="Courier New"/>
      </w:rPr>
    </w:lvl>
    <w:lvl w:ilvl="5" w:tplc="37F8AEFA">
      <w:start w:val="1"/>
      <w:numFmt w:val="bullet"/>
      <w:lvlText w:val=""/>
      <w:lvlJc w:val="left"/>
      <w:pPr>
        <w:ind w:left="4248" w:hanging="360"/>
      </w:pPr>
      <w:rPr>
        <w:rFonts w:hint="default" w:ascii="Wingdings" w:hAnsi="Wingdings"/>
      </w:rPr>
    </w:lvl>
    <w:lvl w:ilvl="6" w:tplc="45FC526C">
      <w:start w:val="1"/>
      <w:numFmt w:val="bullet"/>
      <w:lvlText w:val=""/>
      <w:lvlJc w:val="left"/>
      <w:pPr>
        <w:ind w:left="4968" w:hanging="360"/>
      </w:pPr>
      <w:rPr>
        <w:rFonts w:hint="default" w:ascii="Symbol" w:hAnsi="Symbol"/>
      </w:rPr>
    </w:lvl>
    <w:lvl w:ilvl="7" w:tplc="5F7C82C0">
      <w:start w:val="1"/>
      <w:numFmt w:val="bullet"/>
      <w:lvlText w:val="o"/>
      <w:lvlJc w:val="left"/>
      <w:pPr>
        <w:ind w:left="5688" w:hanging="360"/>
      </w:pPr>
      <w:rPr>
        <w:rFonts w:hint="default" w:ascii="Courier New" w:hAnsi="Courier New"/>
      </w:rPr>
    </w:lvl>
    <w:lvl w:ilvl="8" w:tplc="8BCCA194">
      <w:start w:val="1"/>
      <w:numFmt w:val="bullet"/>
      <w:lvlText w:val=""/>
      <w:lvlJc w:val="left"/>
      <w:pPr>
        <w:ind w:left="6408" w:hanging="360"/>
      </w:pPr>
      <w:rPr>
        <w:rFonts w:hint="default" w:ascii="Wingdings" w:hAnsi="Wingdings"/>
      </w:rPr>
    </w:lvl>
  </w:abstractNum>
  <w:abstractNum w:abstractNumId="9" w15:restartNumberingAfterBreak="0">
    <w:nsid w:val="080843ED"/>
    <w:multiLevelType w:val="hybridMultilevel"/>
    <w:tmpl w:val="04F80F34"/>
    <w:lvl w:ilvl="0" w:tplc="7D0A727A">
      <w:start w:val="1"/>
      <w:numFmt w:val="bullet"/>
      <w:lvlText w:val=""/>
      <w:lvlJc w:val="left"/>
      <w:pPr>
        <w:ind w:left="936" w:hanging="360"/>
      </w:pPr>
      <w:rPr>
        <w:rFonts w:hint="default" w:ascii="Symbol" w:hAnsi="Symbol"/>
      </w:rPr>
    </w:lvl>
    <w:lvl w:ilvl="1" w:tplc="513CC38C">
      <w:start w:val="1"/>
      <w:numFmt w:val="bullet"/>
      <w:lvlText w:val="o"/>
      <w:lvlJc w:val="left"/>
      <w:pPr>
        <w:ind w:left="1728" w:hanging="360"/>
      </w:pPr>
      <w:rPr>
        <w:rFonts w:hint="default" w:ascii="Symbol" w:hAnsi="Symbol"/>
      </w:rPr>
    </w:lvl>
    <w:lvl w:ilvl="2" w:tplc="7B6EABF0">
      <w:start w:val="1"/>
      <w:numFmt w:val="bullet"/>
      <w:lvlText w:val=""/>
      <w:lvlJc w:val="left"/>
      <w:pPr>
        <w:ind w:left="2376" w:hanging="360"/>
      </w:pPr>
      <w:rPr>
        <w:rFonts w:hint="default" w:ascii="Wingdings" w:hAnsi="Wingdings"/>
      </w:rPr>
    </w:lvl>
    <w:lvl w:ilvl="3" w:tplc="A01CEB16">
      <w:start w:val="1"/>
      <w:numFmt w:val="bullet"/>
      <w:lvlText w:val=""/>
      <w:lvlJc w:val="left"/>
      <w:pPr>
        <w:ind w:left="3096" w:hanging="360"/>
      </w:pPr>
      <w:rPr>
        <w:rFonts w:hint="default" w:ascii="Symbol" w:hAnsi="Symbol"/>
      </w:rPr>
    </w:lvl>
    <w:lvl w:ilvl="4" w:tplc="45AEB73C">
      <w:start w:val="1"/>
      <w:numFmt w:val="bullet"/>
      <w:lvlText w:val="o"/>
      <w:lvlJc w:val="left"/>
      <w:pPr>
        <w:ind w:left="3816" w:hanging="360"/>
      </w:pPr>
      <w:rPr>
        <w:rFonts w:hint="default" w:ascii="Courier New" w:hAnsi="Courier New"/>
      </w:rPr>
    </w:lvl>
    <w:lvl w:ilvl="5" w:tplc="0B8EA620">
      <w:start w:val="1"/>
      <w:numFmt w:val="bullet"/>
      <w:lvlText w:val=""/>
      <w:lvlJc w:val="left"/>
      <w:pPr>
        <w:ind w:left="4536" w:hanging="360"/>
      </w:pPr>
      <w:rPr>
        <w:rFonts w:hint="default" w:ascii="Wingdings" w:hAnsi="Wingdings"/>
      </w:rPr>
    </w:lvl>
    <w:lvl w:ilvl="6" w:tplc="9C888CD6">
      <w:start w:val="1"/>
      <w:numFmt w:val="bullet"/>
      <w:lvlText w:val=""/>
      <w:lvlJc w:val="left"/>
      <w:pPr>
        <w:ind w:left="5256" w:hanging="360"/>
      </w:pPr>
      <w:rPr>
        <w:rFonts w:hint="default" w:ascii="Symbol" w:hAnsi="Symbol"/>
      </w:rPr>
    </w:lvl>
    <w:lvl w:ilvl="7" w:tplc="7690F9BA">
      <w:start w:val="1"/>
      <w:numFmt w:val="bullet"/>
      <w:lvlText w:val="o"/>
      <w:lvlJc w:val="left"/>
      <w:pPr>
        <w:ind w:left="5976" w:hanging="360"/>
      </w:pPr>
      <w:rPr>
        <w:rFonts w:hint="default" w:ascii="Courier New" w:hAnsi="Courier New"/>
      </w:rPr>
    </w:lvl>
    <w:lvl w:ilvl="8" w:tplc="DCC40FC0">
      <w:start w:val="1"/>
      <w:numFmt w:val="bullet"/>
      <w:lvlText w:val=""/>
      <w:lvlJc w:val="left"/>
      <w:pPr>
        <w:ind w:left="6696" w:hanging="360"/>
      </w:pPr>
      <w:rPr>
        <w:rFonts w:hint="default" w:ascii="Wingdings" w:hAnsi="Wingdings"/>
      </w:rPr>
    </w:lvl>
  </w:abstractNum>
  <w:abstractNum w:abstractNumId="10" w15:restartNumberingAfterBreak="0">
    <w:nsid w:val="0E76EDF7"/>
    <w:multiLevelType w:val="hybridMultilevel"/>
    <w:tmpl w:val="082017CC"/>
    <w:lvl w:ilvl="0" w:tplc="48F69714">
      <w:start w:val="1"/>
      <w:numFmt w:val="bullet"/>
      <w:lvlText w:val=""/>
      <w:lvlJc w:val="left"/>
      <w:pPr>
        <w:ind w:left="648" w:hanging="360"/>
      </w:pPr>
      <w:rPr>
        <w:rFonts w:hint="default" w:ascii="Symbol" w:hAnsi="Symbol"/>
      </w:rPr>
    </w:lvl>
    <w:lvl w:ilvl="1" w:tplc="738896F8">
      <w:start w:val="1"/>
      <w:numFmt w:val="bullet"/>
      <w:lvlText w:val="o"/>
      <w:lvlJc w:val="left"/>
      <w:pPr>
        <w:ind w:left="1368" w:hanging="360"/>
      </w:pPr>
      <w:rPr>
        <w:rFonts w:hint="default" w:ascii="Courier New" w:hAnsi="Courier New"/>
      </w:rPr>
    </w:lvl>
    <w:lvl w:ilvl="2" w:tplc="1A5A5416">
      <w:start w:val="1"/>
      <w:numFmt w:val="bullet"/>
      <w:lvlText w:val=""/>
      <w:lvlJc w:val="left"/>
      <w:pPr>
        <w:ind w:left="2088" w:hanging="360"/>
      </w:pPr>
      <w:rPr>
        <w:rFonts w:hint="default" w:ascii="Wingdings" w:hAnsi="Wingdings"/>
      </w:rPr>
    </w:lvl>
    <w:lvl w:ilvl="3" w:tplc="36D047F2">
      <w:start w:val="1"/>
      <w:numFmt w:val="bullet"/>
      <w:lvlText w:val=""/>
      <w:lvlJc w:val="left"/>
      <w:pPr>
        <w:ind w:left="2808" w:hanging="360"/>
      </w:pPr>
      <w:rPr>
        <w:rFonts w:hint="default" w:ascii="Symbol" w:hAnsi="Symbol"/>
      </w:rPr>
    </w:lvl>
    <w:lvl w:ilvl="4" w:tplc="792E6878">
      <w:start w:val="1"/>
      <w:numFmt w:val="bullet"/>
      <w:lvlText w:val="o"/>
      <w:lvlJc w:val="left"/>
      <w:pPr>
        <w:ind w:left="3528" w:hanging="360"/>
      </w:pPr>
      <w:rPr>
        <w:rFonts w:hint="default" w:ascii="Courier New" w:hAnsi="Courier New"/>
      </w:rPr>
    </w:lvl>
    <w:lvl w:ilvl="5" w:tplc="3E909124">
      <w:start w:val="1"/>
      <w:numFmt w:val="bullet"/>
      <w:lvlText w:val=""/>
      <w:lvlJc w:val="left"/>
      <w:pPr>
        <w:ind w:left="4248" w:hanging="360"/>
      </w:pPr>
      <w:rPr>
        <w:rFonts w:hint="default" w:ascii="Wingdings" w:hAnsi="Wingdings"/>
      </w:rPr>
    </w:lvl>
    <w:lvl w:ilvl="6" w:tplc="958228CA">
      <w:start w:val="1"/>
      <w:numFmt w:val="bullet"/>
      <w:lvlText w:val=""/>
      <w:lvlJc w:val="left"/>
      <w:pPr>
        <w:ind w:left="4968" w:hanging="360"/>
      </w:pPr>
      <w:rPr>
        <w:rFonts w:hint="default" w:ascii="Symbol" w:hAnsi="Symbol"/>
      </w:rPr>
    </w:lvl>
    <w:lvl w:ilvl="7" w:tplc="5170C38C">
      <w:start w:val="1"/>
      <w:numFmt w:val="bullet"/>
      <w:lvlText w:val="o"/>
      <w:lvlJc w:val="left"/>
      <w:pPr>
        <w:ind w:left="5688" w:hanging="360"/>
      </w:pPr>
      <w:rPr>
        <w:rFonts w:hint="default" w:ascii="Courier New" w:hAnsi="Courier New"/>
      </w:rPr>
    </w:lvl>
    <w:lvl w:ilvl="8" w:tplc="871A8826">
      <w:start w:val="1"/>
      <w:numFmt w:val="bullet"/>
      <w:lvlText w:val=""/>
      <w:lvlJc w:val="left"/>
      <w:pPr>
        <w:ind w:left="6408" w:hanging="360"/>
      </w:pPr>
      <w:rPr>
        <w:rFonts w:hint="default" w:ascii="Wingdings" w:hAnsi="Wingdings"/>
      </w:rPr>
    </w:lvl>
  </w:abstractNum>
  <w:abstractNum w:abstractNumId="11" w15:restartNumberingAfterBreak="0">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4B5D21"/>
    <w:multiLevelType w:val="multilevel"/>
    <w:tmpl w:val="04090025"/>
    <w:numStyleLink w:val="Appendix"/>
  </w:abstractNum>
  <w:abstractNum w:abstractNumId="14" w15:restartNumberingAfterBreak="0">
    <w:nsid w:val="13C0B528"/>
    <w:multiLevelType w:val="hybridMultilevel"/>
    <w:tmpl w:val="5198A898"/>
    <w:lvl w:ilvl="0" w:tplc="4A10B05E">
      <w:start w:val="1"/>
      <w:numFmt w:val="decimal"/>
      <w:lvlText w:val="%1)"/>
      <w:lvlJc w:val="left"/>
      <w:pPr>
        <w:ind w:left="720" w:hanging="360"/>
      </w:pPr>
    </w:lvl>
    <w:lvl w:ilvl="1" w:tplc="B4B07A98">
      <w:start w:val="1"/>
      <w:numFmt w:val="lowerLetter"/>
      <w:lvlText w:val="%2."/>
      <w:lvlJc w:val="left"/>
      <w:pPr>
        <w:ind w:left="1440" w:hanging="360"/>
      </w:pPr>
    </w:lvl>
    <w:lvl w:ilvl="2" w:tplc="8158A1C6">
      <w:start w:val="1"/>
      <w:numFmt w:val="lowerRoman"/>
      <w:lvlText w:val="%3."/>
      <w:lvlJc w:val="right"/>
      <w:pPr>
        <w:ind w:left="2160" w:hanging="180"/>
      </w:pPr>
    </w:lvl>
    <w:lvl w:ilvl="3" w:tplc="D6A879DC">
      <w:start w:val="1"/>
      <w:numFmt w:val="decimal"/>
      <w:lvlText w:val="%4."/>
      <w:lvlJc w:val="left"/>
      <w:pPr>
        <w:ind w:left="2880" w:hanging="360"/>
      </w:pPr>
    </w:lvl>
    <w:lvl w:ilvl="4" w:tplc="4D56618C">
      <w:start w:val="1"/>
      <w:numFmt w:val="lowerLetter"/>
      <w:lvlText w:val="%5."/>
      <w:lvlJc w:val="left"/>
      <w:pPr>
        <w:ind w:left="3600" w:hanging="360"/>
      </w:pPr>
    </w:lvl>
    <w:lvl w:ilvl="5" w:tplc="AE6E666A">
      <w:start w:val="1"/>
      <w:numFmt w:val="lowerRoman"/>
      <w:lvlText w:val="%6."/>
      <w:lvlJc w:val="right"/>
      <w:pPr>
        <w:ind w:left="4320" w:hanging="180"/>
      </w:pPr>
    </w:lvl>
    <w:lvl w:ilvl="6" w:tplc="55306896">
      <w:start w:val="1"/>
      <w:numFmt w:val="decimal"/>
      <w:lvlText w:val="%7."/>
      <w:lvlJc w:val="left"/>
      <w:pPr>
        <w:ind w:left="5040" w:hanging="360"/>
      </w:pPr>
    </w:lvl>
    <w:lvl w:ilvl="7" w:tplc="C5E8D578">
      <w:start w:val="1"/>
      <w:numFmt w:val="lowerLetter"/>
      <w:lvlText w:val="%8."/>
      <w:lvlJc w:val="left"/>
      <w:pPr>
        <w:ind w:left="5760" w:hanging="360"/>
      </w:pPr>
    </w:lvl>
    <w:lvl w:ilvl="8" w:tplc="18AE434E">
      <w:start w:val="1"/>
      <w:numFmt w:val="lowerRoman"/>
      <w:lvlText w:val="%9."/>
      <w:lvlJc w:val="right"/>
      <w:pPr>
        <w:ind w:left="6480" w:hanging="180"/>
      </w:pPr>
    </w:lvl>
  </w:abstractNum>
  <w:abstractNum w:abstractNumId="15" w15:restartNumberingAfterBreak="0">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62F3ECD"/>
    <w:multiLevelType w:val="multilevel"/>
    <w:tmpl w:val="04090025"/>
    <w:numStyleLink w:val="Appendix"/>
  </w:abstractNum>
  <w:abstractNum w:abstractNumId="17" w15:restartNumberingAfterBreak="0">
    <w:nsid w:val="16A85F20"/>
    <w:multiLevelType w:val="multilevel"/>
    <w:tmpl w:val="04090025"/>
    <w:numStyleLink w:val="Appendix"/>
  </w:abstractNum>
  <w:abstractNum w:abstractNumId="18" w15:restartNumberingAfterBreak="0">
    <w:nsid w:val="187A2C31"/>
    <w:multiLevelType w:val="hybridMultilevel"/>
    <w:tmpl w:val="D0A4C738"/>
    <w:lvl w:ilvl="0" w:tplc="04090001">
      <w:start w:val="1"/>
      <w:numFmt w:val="bullet"/>
      <w:lvlText w:val=""/>
      <w:lvlJc w:val="left"/>
      <w:pPr>
        <w:ind w:left="1067" w:hanging="360"/>
      </w:pPr>
      <w:rPr>
        <w:rFonts w:hint="default" w:ascii="Symbol" w:hAnsi="Symbol"/>
      </w:rPr>
    </w:lvl>
    <w:lvl w:ilvl="1" w:tplc="04090003">
      <w:start w:val="1"/>
      <w:numFmt w:val="bullet"/>
      <w:lvlText w:val="o"/>
      <w:lvlJc w:val="left"/>
      <w:pPr>
        <w:ind w:left="1787" w:hanging="360"/>
      </w:pPr>
      <w:rPr>
        <w:rFonts w:hint="default" w:ascii="Courier New" w:hAnsi="Courier New"/>
      </w:rPr>
    </w:lvl>
    <w:lvl w:ilvl="2" w:tplc="04090005">
      <w:start w:val="1"/>
      <w:numFmt w:val="bullet"/>
      <w:lvlText w:val=""/>
      <w:lvlJc w:val="left"/>
      <w:pPr>
        <w:ind w:left="2507" w:hanging="360"/>
      </w:pPr>
      <w:rPr>
        <w:rFonts w:hint="default" w:ascii="Wingdings" w:hAnsi="Wingdings"/>
      </w:rPr>
    </w:lvl>
    <w:lvl w:ilvl="3" w:tplc="04090001" w:tentative="1">
      <w:start w:val="1"/>
      <w:numFmt w:val="bullet"/>
      <w:lvlText w:val=""/>
      <w:lvlJc w:val="left"/>
      <w:pPr>
        <w:ind w:left="3227" w:hanging="360"/>
      </w:pPr>
      <w:rPr>
        <w:rFonts w:hint="default" w:ascii="Symbol" w:hAnsi="Symbol"/>
      </w:rPr>
    </w:lvl>
    <w:lvl w:ilvl="4" w:tplc="04090003" w:tentative="1">
      <w:start w:val="1"/>
      <w:numFmt w:val="bullet"/>
      <w:lvlText w:val="o"/>
      <w:lvlJc w:val="left"/>
      <w:pPr>
        <w:ind w:left="3947" w:hanging="360"/>
      </w:pPr>
      <w:rPr>
        <w:rFonts w:hint="default" w:ascii="Courier New" w:hAnsi="Courier New"/>
      </w:rPr>
    </w:lvl>
    <w:lvl w:ilvl="5" w:tplc="04090005" w:tentative="1">
      <w:start w:val="1"/>
      <w:numFmt w:val="bullet"/>
      <w:lvlText w:val=""/>
      <w:lvlJc w:val="left"/>
      <w:pPr>
        <w:ind w:left="4667" w:hanging="360"/>
      </w:pPr>
      <w:rPr>
        <w:rFonts w:hint="default" w:ascii="Wingdings" w:hAnsi="Wingdings"/>
      </w:rPr>
    </w:lvl>
    <w:lvl w:ilvl="6" w:tplc="04090001" w:tentative="1">
      <w:start w:val="1"/>
      <w:numFmt w:val="bullet"/>
      <w:lvlText w:val=""/>
      <w:lvlJc w:val="left"/>
      <w:pPr>
        <w:ind w:left="5387" w:hanging="360"/>
      </w:pPr>
      <w:rPr>
        <w:rFonts w:hint="default" w:ascii="Symbol" w:hAnsi="Symbol"/>
      </w:rPr>
    </w:lvl>
    <w:lvl w:ilvl="7" w:tplc="04090003" w:tentative="1">
      <w:start w:val="1"/>
      <w:numFmt w:val="bullet"/>
      <w:lvlText w:val="o"/>
      <w:lvlJc w:val="left"/>
      <w:pPr>
        <w:ind w:left="6107" w:hanging="360"/>
      </w:pPr>
      <w:rPr>
        <w:rFonts w:hint="default" w:ascii="Courier New" w:hAnsi="Courier New"/>
      </w:rPr>
    </w:lvl>
    <w:lvl w:ilvl="8" w:tplc="04090005" w:tentative="1">
      <w:start w:val="1"/>
      <w:numFmt w:val="bullet"/>
      <w:lvlText w:val=""/>
      <w:lvlJc w:val="left"/>
      <w:pPr>
        <w:ind w:left="6827" w:hanging="360"/>
      </w:pPr>
      <w:rPr>
        <w:rFonts w:hint="default" w:ascii="Wingdings" w:hAnsi="Wingdings"/>
      </w:rPr>
    </w:lvl>
  </w:abstractNum>
  <w:abstractNum w:abstractNumId="19" w15:restartNumberingAfterBreak="0">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9A87E10"/>
    <w:multiLevelType w:val="hybridMultilevel"/>
    <w:tmpl w:val="DA462D72"/>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rPr>
    </w:lvl>
    <w:lvl w:ilvl="8" w:tplc="04090005" w:tentative="1">
      <w:start w:val="1"/>
      <w:numFmt w:val="bullet"/>
      <w:lvlText w:val=""/>
      <w:lvlJc w:val="left"/>
      <w:pPr>
        <w:ind w:left="7056" w:hanging="360"/>
      </w:pPr>
      <w:rPr>
        <w:rFonts w:hint="default" w:ascii="Wingdings" w:hAnsi="Wingdings"/>
      </w:rPr>
    </w:lvl>
  </w:abstractNum>
  <w:abstractNum w:abstractNumId="21" w15:restartNumberingAfterBreak="0">
    <w:nsid w:val="1B9F5A44"/>
    <w:multiLevelType w:val="hybridMultilevel"/>
    <w:tmpl w:val="6C2AE7D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2" w15:restartNumberingAfterBreak="0">
    <w:nsid w:val="1C964A83"/>
    <w:multiLevelType w:val="hybridMultilevel"/>
    <w:tmpl w:val="5E30E314"/>
    <w:lvl w:ilvl="0" w:tplc="94505E46">
      <w:start w:val="1"/>
      <w:numFmt w:val="bullet"/>
      <w:pStyle w:val="ListParagraph"/>
      <w:lvlText w:val=""/>
      <w:lvlJc w:val="left"/>
      <w:pPr>
        <w:tabs>
          <w:tab w:val="num" w:pos="644"/>
        </w:tabs>
        <w:ind w:left="860" w:hanging="216"/>
      </w:pPr>
      <w:rPr>
        <w:rFonts w:hint="default" w:ascii="Symbol" w:hAnsi="Symbol"/>
      </w:rPr>
    </w:lvl>
    <w:lvl w:ilvl="1" w:tplc="04090003" w:tentative="1">
      <w:start w:val="1"/>
      <w:numFmt w:val="bullet"/>
      <w:lvlText w:val="o"/>
      <w:lvlJc w:val="left"/>
      <w:pPr>
        <w:ind w:left="1724" w:hanging="360"/>
      </w:pPr>
      <w:rPr>
        <w:rFonts w:hint="default" w:ascii="Courier New" w:hAnsi="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rPr>
    </w:lvl>
    <w:lvl w:ilvl="8" w:tplc="04090005" w:tentative="1">
      <w:start w:val="1"/>
      <w:numFmt w:val="bullet"/>
      <w:lvlText w:val=""/>
      <w:lvlJc w:val="left"/>
      <w:pPr>
        <w:ind w:left="6764" w:hanging="360"/>
      </w:pPr>
      <w:rPr>
        <w:rFonts w:hint="default" w:ascii="Wingdings" w:hAnsi="Wingdings"/>
      </w:rPr>
    </w:lvl>
  </w:abstractNum>
  <w:abstractNum w:abstractNumId="23" w15:restartNumberingAfterBreak="0">
    <w:nsid w:val="1E3873BF"/>
    <w:multiLevelType w:val="multilevel"/>
    <w:tmpl w:val="04090025"/>
    <w:numStyleLink w:val="Appendix"/>
  </w:abstractNum>
  <w:abstractNum w:abstractNumId="24" w15:restartNumberingAfterBreak="0">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06A4991"/>
    <w:multiLevelType w:val="hybridMultilevel"/>
    <w:tmpl w:val="017A18BE"/>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6" w15:restartNumberingAfterBreak="0">
    <w:nsid w:val="21A31791"/>
    <w:multiLevelType w:val="hybridMultilevel"/>
    <w:tmpl w:val="A372DFBC"/>
    <w:lvl w:ilvl="0" w:tplc="04090001">
      <w:start w:val="1"/>
      <w:numFmt w:val="bullet"/>
      <w:lvlText w:val=""/>
      <w:lvlJc w:val="left"/>
      <w:pPr>
        <w:ind w:left="1008" w:hanging="360"/>
      </w:pPr>
      <w:rPr>
        <w:rFonts w:hint="default" w:ascii="Symbol" w:hAnsi="Symbol"/>
      </w:rPr>
    </w:lvl>
    <w:lvl w:ilvl="1" w:tplc="04090003">
      <w:start w:val="1"/>
      <w:numFmt w:val="bullet"/>
      <w:lvlText w:val="o"/>
      <w:lvlJc w:val="left"/>
      <w:pPr>
        <w:ind w:left="1728" w:hanging="360"/>
      </w:pPr>
      <w:rPr>
        <w:rFonts w:hint="default" w:ascii="Courier New" w:hAnsi="Courier New"/>
      </w:rPr>
    </w:lvl>
    <w:lvl w:ilvl="2" w:tplc="04090005">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7" w15:restartNumberingAfterBreak="0">
    <w:nsid w:val="23867E26"/>
    <w:multiLevelType w:val="hybridMultilevel"/>
    <w:tmpl w:val="A4980796"/>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8" w15:restartNumberingAfterBreak="0">
    <w:nsid w:val="239B7292"/>
    <w:multiLevelType w:val="hybridMultilevel"/>
    <w:tmpl w:val="90B603EC"/>
    <w:lvl w:ilvl="0" w:tplc="BAE42EC6">
      <w:start w:val="1"/>
      <w:numFmt w:val="bullet"/>
      <w:lvlText w:val=""/>
      <w:lvlJc w:val="left"/>
      <w:pPr>
        <w:ind w:left="648" w:hanging="360"/>
      </w:pPr>
      <w:rPr>
        <w:rFonts w:hint="default" w:ascii="Symbol" w:hAnsi="Symbol"/>
      </w:rPr>
    </w:lvl>
    <w:lvl w:ilvl="1" w:tplc="B296D5CE">
      <w:start w:val="1"/>
      <w:numFmt w:val="bullet"/>
      <w:lvlText w:val="o"/>
      <w:lvlJc w:val="left"/>
      <w:pPr>
        <w:ind w:left="1368" w:hanging="360"/>
      </w:pPr>
      <w:rPr>
        <w:rFonts w:hint="default" w:ascii="Courier New" w:hAnsi="Courier New"/>
      </w:rPr>
    </w:lvl>
    <w:lvl w:ilvl="2" w:tplc="ED7437A8">
      <w:start w:val="1"/>
      <w:numFmt w:val="bullet"/>
      <w:lvlText w:val=""/>
      <w:lvlJc w:val="left"/>
      <w:pPr>
        <w:ind w:left="2088" w:hanging="360"/>
      </w:pPr>
      <w:rPr>
        <w:rFonts w:hint="default" w:ascii="Wingdings" w:hAnsi="Wingdings"/>
      </w:rPr>
    </w:lvl>
    <w:lvl w:ilvl="3" w:tplc="7FC2C084">
      <w:start w:val="1"/>
      <w:numFmt w:val="bullet"/>
      <w:lvlText w:val=""/>
      <w:lvlJc w:val="left"/>
      <w:pPr>
        <w:ind w:left="2808" w:hanging="360"/>
      </w:pPr>
      <w:rPr>
        <w:rFonts w:hint="default" w:ascii="Symbol" w:hAnsi="Symbol"/>
      </w:rPr>
    </w:lvl>
    <w:lvl w:ilvl="4" w:tplc="3286C8EA">
      <w:start w:val="1"/>
      <w:numFmt w:val="bullet"/>
      <w:lvlText w:val="o"/>
      <w:lvlJc w:val="left"/>
      <w:pPr>
        <w:ind w:left="3528" w:hanging="360"/>
      </w:pPr>
      <w:rPr>
        <w:rFonts w:hint="default" w:ascii="Courier New" w:hAnsi="Courier New"/>
      </w:rPr>
    </w:lvl>
    <w:lvl w:ilvl="5" w:tplc="2EF0214E">
      <w:start w:val="1"/>
      <w:numFmt w:val="bullet"/>
      <w:lvlText w:val=""/>
      <w:lvlJc w:val="left"/>
      <w:pPr>
        <w:ind w:left="4248" w:hanging="360"/>
      </w:pPr>
      <w:rPr>
        <w:rFonts w:hint="default" w:ascii="Wingdings" w:hAnsi="Wingdings"/>
      </w:rPr>
    </w:lvl>
    <w:lvl w:ilvl="6" w:tplc="23920EEA">
      <w:start w:val="1"/>
      <w:numFmt w:val="bullet"/>
      <w:lvlText w:val=""/>
      <w:lvlJc w:val="left"/>
      <w:pPr>
        <w:ind w:left="4968" w:hanging="360"/>
      </w:pPr>
      <w:rPr>
        <w:rFonts w:hint="default" w:ascii="Symbol" w:hAnsi="Symbol"/>
      </w:rPr>
    </w:lvl>
    <w:lvl w:ilvl="7" w:tplc="6D3AEB6C">
      <w:start w:val="1"/>
      <w:numFmt w:val="bullet"/>
      <w:lvlText w:val="o"/>
      <w:lvlJc w:val="left"/>
      <w:pPr>
        <w:ind w:left="5688" w:hanging="360"/>
      </w:pPr>
      <w:rPr>
        <w:rFonts w:hint="default" w:ascii="Courier New" w:hAnsi="Courier New"/>
      </w:rPr>
    </w:lvl>
    <w:lvl w:ilvl="8" w:tplc="0EE4A4BA">
      <w:start w:val="1"/>
      <w:numFmt w:val="bullet"/>
      <w:lvlText w:val=""/>
      <w:lvlJc w:val="left"/>
      <w:pPr>
        <w:ind w:left="6408" w:hanging="360"/>
      </w:pPr>
      <w:rPr>
        <w:rFonts w:hint="default" w:ascii="Wingdings" w:hAnsi="Wingdings"/>
      </w:rPr>
    </w:lvl>
  </w:abstractNum>
  <w:abstractNum w:abstractNumId="29" w15:restartNumberingAfterBreak="0">
    <w:nsid w:val="25B7077E"/>
    <w:multiLevelType w:val="hybridMultilevel"/>
    <w:tmpl w:val="8914377A"/>
    <w:lvl w:ilvl="0" w:tplc="B50E5612">
      <w:start w:val="1"/>
      <w:numFmt w:val="bullet"/>
      <w:lvlText w:val=""/>
      <w:lvlJc w:val="left"/>
      <w:pPr>
        <w:ind w:left="360" w:hanging="360"/>
      </w:pPr>
      <w:rPr>
        <w:rFonts w:hint="default" w:ascii="Symbol" w:hAnsi="Symbol"/>
      </w:rPr>
    </w:lvl>
    <w:lvl w:ilvl="1" w:tplc="74C64F12">
      <w:start w:val="1"/>
      <w:numFmt w:val="bullet"/>
      <w:lvlText w:val="o"/>
      <w:lvlJc w:val="left"/>
      <w:pPr>
        <w:ind w:left="1080" w:hanging="360"/>
      </w:pPr>
      <w:rPr>
        <w:rFonts w:hint="default" w:ascii="Courier New" w:hAnsi="Courier New"/>
      </w:rPr>
    </w:lvl>
    <w:lvl w:ilvl="2" w:tplc="C51C573A">
      <w:start w:val="1"/>
      <w:numFmt w:val="bullet"/>
      <w:lvlText w:val=""/>
      <w:lvlJc w:val="left"/>
      <w:pPr>
        <w:ind w:left="1800" w:hanging="360"/>
      </w:pPr>
      <w:rPr>
        <w:rFonts w:hint="default" w:ascii="Wingdings" w:hAnsi="Wingdings"/>
      </w:rPr>
    </w:lvl>
    <w:lvl w:ilvl="3" w:tplc="C8748076">
      <w:start w:val="1"/>
      <w:numFmt w:val="bullet"/>
      <w:lvlText w:val=""/>
      <w:lvlJc w:val="left"/>
      <w:pPr>
        <w:ind w:left="2520" w:hanging="360"/>
      </w:pPr>
      <w:rPr>
        <w:rFonts w:hint="default" w:ascii="Symbol" w:hAnsi="Symbol"/>
      </w:rPr>
    </w:lvl>
    <w:lvl w:ilvl="4" w:tplc="A7469D08">
      <w:start w:val="1"/>
      <w:numFmt w:val="bullet"/>
      <w:lvlText w:val="o"/>
      <w:lvlJc w:val="left"/>
      <w:pPr>
        <w:ind w:left="3240" w:hanging="360"/>
      </w:pPr>
      <w:rPr>
        <w:rFonts w:hint="default" w:ascii="Courier New" w:hAnsi="Courier New"/>
      </w:rPr>
    </w:lvl>
    <w:lvl w:ilvl="5" w:tplc="CCE06848">
      <w:start w:val="1"/>
      <w:numFmt w:val="bullet"/>
      <w:lvlText w:val=""/>
      <w:lvlJc w:val="left"/>
      <w:pPr>
        <w:ind w:left="3960" w:hanging="360"/>
      </w:pPr>
      <w:rPr>
        <w:rFonts w:hint="default" w:ascii="Wingdings" w:hAnsi="Wingdings"/>
      </w:rPr>
    </w:lvl>
    <w:lvl w:ilvl="6" w:tplc="07746620">
      <w:start w:val="1"/>
      <w:numFmt w:val="bullet"/>
      <w:lvlText w:val=""/>
      <w:lvlJc w:val="left"/>
      <w:pPr>
        <w:ind w:left="4680" w:hanging="360"/>
      </w:pPr>
      <w:rPr>
        <w:rFonts w:hint="default" w:ascii="Symbol" w:hAnsi="Symbol"/>
      </w:rPr>
    </w:lvl>
    <w:lvl w:ilvl="7" w:tplc="388CDB52">
      <w:start w:val="1"/>
      <w:numFmt w:val="bullet"/>
      <w:lvlText w:val="o"/>
      <w:lvlJc w:val="left"/>
      <w:pPr>
        <w:ind w:left="5400" w:hanging="360"/>
      </w:pPr>
      <w:rPr>
        <w:rFonts w:hint="default" w:ascii="Courier New" w:hAnsi="Courier New"/>
      </w:rPr>
    </w:lvl>
    <w:lvl w:ilvl="8" w:tplc="69C4E0BA">
      <w:start w:val="1"/>
      <w:numFmt w:val="bullet"/>
      <w:lvlText w:val=""/>
      <w:lvlJc w:val="left"/>
      <w:pPr>
        <w:ind w:left="6120" w:hanging="360"/>
      </w:pPr>
      <w:rPr>
        <w:rFonts w:hint="default" w:ascii="Wingdings" w:hAnsi="Wingdings"/>
      </w:rPr>
    </w:lvl>
  </w:abstractNum>
  <w:abstractNum w:abstractNumId="30" w15:restartNumberingAfterBreak="0">
    <w:nsid w:val="26635D26"/>
    <w:multiLevelType w:val="hybridMultilevel"/>
    <w:tmpl w:val="907A42E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31" w15:restartNumberingAfterBreak="0">
    <w:nsid w:val="274C38C8"/>
    <w:multiLevelType w:val="multilevel"/>
    <w:tmpl w:val="04090025"/>
    <w:numStyleLink w:val="Appendix"/>
  </w:abstractNum>
  <w:abstractNum w:abstractNumId="32" w15:restartNumberingAfterBreak="0">
    <w:nsid w:val="2AEB3945"/>
    <w:multiLevelType w:val="hybridMultilevel"/>
    <w:tmpl w:val="B210838A"/>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33" w15:restartNumberingAfterBreak="0">
    <w:nsid w:val="2BA10BBE"/>
    <w:multiLevelType w:val="multilevel"/>
    <w:tmpl w:val="04090025"/>
    <w:numStyleLink w:val="Appendix"/>
  </w:abstractNum>
  <w:abstractNum w:abstractNumId="34" w15:restartNumberingAfterBreak="0">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2D0EF1FE"/>
    <w:multiLevelType w:val="hybridMultilevel"/>
    <w:tmpl w:val="5D70069E"/>
    <w:lvl w:ilvl="0" w:tplc="40268694">
      <w:start w:val="1"/>
      <w:numFmt w:val="bullet"/>
      <w:lvlText w:val=""/>
      <w:lvlJc w:val="left"/>
      <w:pPr>
        <w:ind w:left="648" w:hanging="360"/>
      </w:pPr>
      <w:rPr>
        <w:rFonts w:hint="default" w:ascii="Symbol" w:hAnsi="Symbol"/>
      </w:rPr>
    </w:lvl>
    <w:lvl w:ilvl="1" w:tplc="5066BA18">
      <w:start w:val="1"/>
      <w:numFmt w:val="bullet"/>
      <w:lvlText w:val="o"/>
      <w:lvlJc w:val="left"/>
      <w:pPr>
        <w:ind w:left="1440" w:hanging="360"/>
      </w:pPr>
      <w:rPr>
        <w:rFonts w:hint="default" w:ascii="Courier New" w:hAnsi="Courier New"/>
      </w:rPr>
    </w:lvl>
    <w:lvl w:ilvl="2" w:tplc="CCA2DB7A">
      <w:start w:val="1"/>
      <w:numFmt w:val="bullet"/>
      <w:lvlText w:val=""/>
      <w:lvlJc w:val="left"/>
      <w:pPr>
        <w:ind w:left="2160" w:hanging="360"/>
      </w:pPr>
      <w:rPr>
        <w:rFonts w:hint="default" w:ascii="Wingdings" w:hAnsi="Wingdings"/>
      </w:rPr>
    </w:lvl>
    <w:lvl w:ilvl="3" w:tplc="94202446">
      <w:start w:val="1"/>
      <w:numFmt w:val="bullet"/>
      <w:lvlText w:val=""/>
      <w:lvlJc w:val="left"/>
      <w:pPr>
        <w:ind w:left="2880" w:hanging="360"/>
      </w:pPr>
      <w:rPr>
        <w:rFonts w:hint="default" w:ascii="Symbol" w:hAnsi="Symbol"/>
      </w:rPr>
    </w:lvl>
    <w:lvl w:ilvl="4" w:tplc="1444EF2E">
      <w:start w:val="1"/>
      <w:numFmt w:val="bullet"/>
      <w:lvlText w:val="o"/>
      <w:lvlJc w:val="left"/>
      <w:pPr>
        <w:ind w:left="3600" w:hanging="360"/>
      </w:pPr>
      <w:rPr>
        <w:rFonts w:hint="default" w:ascii="Courier New" w:hAnsi="Courier New"/>
      </w:rPr>
    </w:lvl>
    <w:lvl w:ilvl="5" w:tplc="38824484">
      <w:start w:val="1"/>
      <w:numFmt w:val="bullet"/>
      <w:lvlText w:val=""/>
      <w:lvlJc w:val="left"/>
      <w:pPr>
        <w:ind w:left="4320" w:hanging="360"/>
      </w:pPr>
      <w:rPr>
        <w:rFonts w:hint="default" w:ascii="Wingdings" w:hAnsi="Wingdings"/>
      </w:rPr>
    </w:lvl>
    <w:lvl w:ilvl="6" w:tplc="D1E6FB00">
      <w:start w:val="1"/>
      <w:numFmt w:val="bullet"/>
      <w:lvlText w:val=""/>
      <w:lvlJc w:val="left"/>
      <w:pPr>
        <w:ind w:left="5040" w:hanging="360"/>
      </w:pPr>
      <w:rPr>
        <w:rFonts w:hint="default" w:ascii="Symbol" w:hAnsi="Symbol"/>
      </w:rPr>
    </w:lvl>
    <w:lvl w:ilvl="7" w:tplc="D18A4068">
      <w:start w:val="1"/>
      <w:numFmt w:val="bullet"/>
      <w:lvlText w:val="o"/>
      <w:lvlJc w:val="left"/>
      <w:pPr>
        <w:ind w:left="5760" w:hanging="360"/>
      </w:pPr>
      <w:rPr>
        <w:rFonts w:hint="default" w:ascii="Courier New" w:hAnsi="Courier New"/>
      </w:rPr>
    </w:lvl>
    <w:lvl w:ilvl="8" w:tplc="65CA606A">
      <w:start w:val="1"/>
      <w:numFmt w:val="bullet"/>
      <w:lvlText w:val=""/>
      <w:lvlJc w:val="left"/>
      <w:pPr>
        <w:ind w:left="6480" w:hanging="360"/>
      </w:pPr>
      <w:rPr>
        <w:rFonts w:hint="default" w:ascii="Wingdings" w:hAnsi="Wingdings"/>
      </w:rPr>
    </w:lvl>
  </w:abstractNum>
  <w:abstractNum w:abstractNumId="36" w15:restartNumberingAfterBreak="0">
    <w:nsid w:val="2DBC40D3"/>
    <w:multiLevelType w:val="multilevel"/>
    <w:tmpl w:val="04090025"/>
    <w:numStyleLink w:val="Appendix"/>
  </w:abstractNum>
  <w:abstractNum w:abstractNumId="37" w15:restartNumberingAfterBreak="0">
    <w:nsid w:val="2E36492F"/>
    <w:multiLevelType w:val="hybridMultilevel"/>
    <w:tmpl w:val="0E72AF06"/>
    <w:lvl w:ilvl="0" w:tplc="F7F4FEAA">
      <w:start w:val="1"/>
      <w:numFmt w:val="bullet"/>
      <w:lvlText w:val=""/>
      <w:lvlJc w:val="left"/>
      <w:pPr>
        <w:ind w:left="918" w:hanging="360"/>
      </w:pPr>
      <w:rPr>
        <w:rFonts w:hint="default" w:ascii="Symbol" w:hAnsi="Symbol"/>
      </w:rPr>
    </w:lvl>
    <w:lvl w:ilvl="1" w:tplc="669244CA">
      <w:start w:val="1"/>
      <w:numFmt w:val="bullet"/>
      <w:lvlText w:val="o"/>
      <w:lvlJc w:val="left"/>
      <w:pPr>
        <w:ind w:left="1638" w:hanging="360"/>
      </w:pPr>
      <w:rPr>
        <w:rFonts w:hint="default" w:ascii="Courier New" w:hAnsi="Courier New"/>
      </w:rPr>
    </w:lvl>
    <w:lvl w:ilvl="2" w:tplc="534AB160">
      <w:start w:val="1"/>
      <w:numFmt w:val="bullet"/>
      <w:lvlText w:val=""/>
      <w:lvlJc w:val="left"/>
      <w:pPr>
        <w:ind w:left="2358" w:hanging="360"/>
      </w:pPr>
      <w:rPr>
        <w:rFonts w:hint="default" w:ascii="Wingdings" w:hAnsi="Wingdings"/>
      </w:rPr>
    </w:lvl>
    <w:lvl w:ilvl="3" w:tplc="624682E2">
      <w:start w:val="1"/>
      <w:numFmt w:val="bullet"/>
      <w:lvlText w:val=""/>
      <w:lvlJc w:val="left"/>
      <w:pPr>
        <w:ind w:left="3078" w:hanging="360"/>
      </w:pPr>
      <w:rPr>
        <w:rFonts w:hint="default" w:ascii="Symbol" w:hAnsi="Symbol"/>
      </w:rPr>
    </w:lvl>
    <w:lvl w:ilvl="4" w:tplc="AA6C84A4">
      <w:start w:val="1"/>
      <w:numFmt w:val="bullet"/>
      <w:lvlText w:val="o"/>
      <w:lvlJc w:val="left"/>
      <w:pPr>
        <w:ind w:left="3798" w:hanging="360"/>
      </w:pPr>
      <w:rPr>
        <w:rFonts w:hint="default" w:ascii="Courier New" w:hAnsi="Courier New"/>
      </w:rPr>
    </w:lvl>
    <w:lvl w:ilvl="5" w:tplc="09A43C18">
      <w:start w:val="1"/>
      <w:numFmt w:val="bullet"/>
      <w:lvlText w:val=""/>
      <w:lvlJc w:val="left"/>
      <w:pPr>
        <w:ind w:left="4518" w:hanging="360"/>
      </w:pPr>
      <w:rPr>
        <w:rFonts w:hint="default" w:ascii="Wingdings" w:hAnsi="Wingdings"/>
      </w:rPr>
    </w:lvl>
    <w:lvl w:ilvl="6" w:tplc="C9E619AE">
      <w:start w:val="1"/>
      <w:numFmt w:val="bullet"/>
      <w:lvlText w:val=""/>
      <w:lvlJc w:val="left"/>
      <w:pPr>
        <w:ind w:left="5238" w:hanging="360"/>
      </w:pPr>
      <w:rPr>
        <w:rFonts w:hint="default" w:ascii="Symbol" w:hAnsi="Symbol"/>
      </w:rPr>
    </w:lvl>
    <w:lvl w:ilvl="7" w:tplc="B096DEDE">
      <w:start w:val="1"/>
      <w:numFmt w:val="bullet"/>
      <w:lvlText w:val="o"/>
      <w:lvlJc w:val="left"/>
      <w:pPr>
        <w:ind w:left="5958" w:hanging="360"/>
      </w:pPr>
      <w:rPr>
        <w:rFonts w:hint="default" w:ascii="Courier New" w:hAnsi="Courier New"/>
      </w:rPr>
    </w:lvl>
    <w:lvl w:ilvl="8" w:tplc="7774336C">
      <w:start w:val="1"/>
      <w:numFmt w:val="bullet"/>
      <w:lvlText w:val=""/>
      <w:lvlJc w:val="left"/>
      <w:pPr>
        <w:ind w:left="6678" w:hanging="360"/>
      </w:pPr>
      <w:rPr>
        <w:rFonts w:hint="default" w:ascii="Wingdings" w:hAnsi="Wingdings"/>
      </w:rPr>
    </w:lvl>
  </w:abstractNum>
  <w:abstractNum w:abstractNumId="38" w15:restartNumberingAfterBreak="0">
    <w:nsid w:val="2E4DCE89"/>
    <w:multiLevelType w:val="hybridMultilevel"/>
    <w:tmpl w:val="8A0C9702"/>
    <w:lvl w:ilvl="0" w:tplc="98F09E0A">
      <w:start w:val="1"/>
      <w:numFmt w:val="bullet"/>
      <w:lvlText w:val=""/>
      <w:lvlJc w:val="left"/>
      <w:pPr>
        <w:ind w:left="648" w:hanging="360"/>
      </w:pPr>
      <w:rPr>
        <w:rFonts w:hint="default" w:ascii="Symbol" w:hAnsi="Symbol"/>
      </w:rPr>
    </w:lvl>
    <w:lvl w:ilvl="1" w:tplc="6EA2B58A">
      <w:start w:val="1"/>
      <w:numFmt w:val="bullet"/>
      <w:lvlText w:val="o"/>
      <w:lvlJc w:val="left"/>
      <w:pPr>
        <w:ind w:left="1440" w:hanging="360"/>
      </w:pPr>
      <w:rPr>
        <w:rFonts w:hint="default" w:ascii="Courier New" w:hAnsi="Courier New"/>
      </w:rPr>
    </w:lvl>
    <w:lvl w:ilvl="2" w:tplc="EE62E67E">
      <w:start w:val="1"/>
      <w:numFmt w:val="bullet"/>
      <w:lvlText w:val=""/>
      <w:lvlJc w:val="left"/>
      <w:pPr>
        <w:ind w:left="2160" w:hanging="360"/>
      </w:pPr>
      <w:rPr>
        <w:rFonts w:hint="default" w:ascii="Wingdings" w:hAnsi="Wingdings"/>
      </w:rPr>
    </w:lvl>
    <w:lvl w:ilvl="3" w:tplc="FBE8A5BC">
      <w:start w:val="1"/>
      <w:numFmt w:val="bullet"/>
      <w:lvlText w:val=""/>
      <w:lvlJc w:val="left"/>
      <w:pPr>
        <w:ind w:left="2880" w:hanging="360"/>
      </w:pPr>
      <w:rPr>
        <w:rFonts w:hint="default" w:ascii="Symbol" w:hAnsi="Symbol"/>
      </w:rPr>
    </w:lvl>
    <w:lvl w:ilvl="4" w:tplc="98DA49E0">
      <w:start w:val="1"/>
      <w:numFmt w:val="bullet"/>
      <w:lvlText w:val="o"/>
      <w:lvlJc w:val="left"/>
      <w:pPr>
        <w:ind w:left="3600" w:hanging="360"/>
      </w:pPr>
      <w:rPr>
        <w:rFonts w:hint="default" w:ascii="Courier New" w:hAnsi="Courier New"/>
      </w:rPr>
    </w:lvl>
    <w:lvl w:ilvl="5" w:tplc="A65C854A">
      <w:start w:val="1"/>
      <w:numFmt w:val="bullet"/>
      <w:lvlText w:val=""/>
      <w:lvlJc w:val="left"/>
      <w:pPr>
        <w:ind w:left="4320" w:hanging="360"/>
      </w:pPr>
      <w:rPr>
        <w:rFonts w:hint="default" w:ascii="Wingdings" w:hAnsi="Wingdings"/>
      </w:rPr>
    </w:lvl>
    <w:lvl w:ilvl="6" w:tplc="005ACF36">
      <w:start w:val="1"/>
      <w:numFmt w:val="bullet"/>
      <w:lvlText w:val=""/>
      <w:lvlJc w:val="left"/>
      <w:pPr>
        <w:ind w:left="5040" w:hanging="360"/>
      </w:pPr>
      <w:rPr>
        <w:rFonts w:hint="default" w:ascii="Symbol" w:hAnsi="Symbol"/>
      </w:rPr>
    </w:lvl>
    <w:lvl w:ilvl="7" w:tplc="DE0CF0D4">
      <w:start w:val="1"/>
      <w:numFmt w:val="bullet"/>
      <w:lvlText w:val="o"/>
      <w:lvlJc w:val="left"/>
      <w:pPr>
        <w:ind w:left="5760" w:hanging="360"/>
      </w:pPr>
      <w:rPr>
        <w:rFonts w:hint="default" w:ascii="Courier New" w:hAnsi="Courier New"/>
      </w:rPr>
    </w:lvl>
    <w:lvl w:ilvl="8" w:tplc="8EEC7E1E">
      <w:start w:val="1"/>
      <w:numFmt w:val="bullet"/>
      <w:lvlText w:val=""/>
      <w:lvlJc w:val="left"/>
      <w:pPr>
        <w:ind w:left="6480" w:hanging="360"/>
      </w:pPr>
      <w:rPr>
        <w:rFonts w:hint="default" w:ascii="Wingdings" w:hAnsi="Wingdings"/>
      </w:rPr>
    </w:lvl>
  </w:abstractNum>
  <w:abstractNum w:abstractNumId="39" w15:restartNumberingAfterBreak="0">
    <w:nsid w:val="2F3FB009"/>
    <w:multiLevelType w:val="hybridMultilevel"/>
    <w:tmpl w:val="8E0842FC"/>
    <w:lvl w:ilvl="0" w:tplc="0AF4A848">
      <w:start w:val="1"/>
      <w:numFmt w:val="bullet"/>
      <w:lvlText w:val=""/>
      <w:lvlJc w:val="left"/>
      <w:pPr>
        <w:ind w:left="936" w:hanging="360"/>
      </w:pPr>
      <w:rPr>
        <w:rFonts w:hint="default" w:ascii="Symbol" w:hAnsi="Symbol"/>
      </w:rPr>
    </w:lvl>
    <w:lvl w:ilvl="1" w:tplc="6B2C0C6E">
      <w:start w:val="1"/>
      <w:numFmt w:val="bullet"/>
      <w:lvlText w:val="o"/>
      <w:lvlJc w:val="left"/>
      <w:pPr>
        <w:ind w:left="1656" w:hanging="360"/>
      </w:pPr>
      <w:rPr>
        <w:rFonts w:hint="default" w:ascii="Courier New" w:hAnsi="Courier New"/>
      </w:rPr>
    </w:lvl>
    <w:lvl w:ilvl="2" w:tplc="18E8D4AC">
      <w:start w:val="1"/>
      <w:numFmt w:val="bullet"/>
      <w:lvlText w:val=""/>
      <w:lvlJc w:val="left"/>
      <w:pPr>
        <w:ind w:left="2376" w:hanging="360"/>
      </w:pPr>
      <w:rPr>
        <w:rFonts w:hint="default" w:ascii="Wingdings" w:hAnsi="Wingdings"/>
      </w:rPr>
    </w:lvl>
    <w:lvl w:ilvl="3" w:tplc="6CC06A92">
      <w:start w:val="1"/>
      <w:numFmt w:val="bullet"/>
      <w:lvlText w:val=""/>
      <w:lvlJc w:val="left"/>
      <w:pPr>
        <w:ind w:left="3096" w:hanging="360"/>
      </w:pPr>
      <w:rPr>
        <w:rFonts w:hint="default" w:ascii="Symbol" w:hAnsi="Symbol"/>
      </w:rPr>
    </w:lvl>
    <w:lvl w:ilvl="4" w:tplc="EAF8C0F8">
      <w:start w:val="1"/>
      <w:numFmt w:val="bullet"/>
      <w:lvlText w:val="o"/>
      <w:lvlJc w:val="left"/>
      <w:pPr>
        <w:ind w:left="3816" w:hanging="360"/>
      </w:pPr>
      <w:rPr>
        <w:rFonts w:hint="default" w:ascii="Courier New" w:hAnsi="Courier New"/>
      </w:rPr>
    </w:lvl>
    <w:lvl w:ilvl="5" w:tplc="78DE5B2A">
      <w:start w:val="1"/>
      <w:numFmt w:val="bullet"/>
      <w:lvlText w:val=""/>
      <w:lvlJc w:val="left"/>
      <w:pPr>
        <w:ind w:left="4536" w:hanging="360"/>
      </w:pPr>
      <w:rPr>
        <w:rFonts w:hint="default" w:ascii="Wingdings" w:hAnsi="Wingdings"/>
      </w:rPr>
    </w:lvl>
    <w:lvl w:ilvl="6" w:tplc="B1E29970">
      <w:start w:val="1"/>
      <w:numFmt w:val="bullet"/>
      <w:lvlText w:val=""/>
      <w:lvlJc w:val="left"/>
      <w:pPr>
        <w:ind w:left="5256" w:hanging="360"/>
      </w:pPr>
      <w:rPr>
        <w:rFonts w:hint="default" w:ascii="Symbol" w:hAnsi="Symbol"/>
      </w:rPr>
    </w:lvl>
    <w:lvl w:ilvl="7" w:tplc="FB7EB564">
      <w:start w:val="1"/>
      <w:numFmt w:val="bullet"/>
      <w:lvlText w:val="o"/>
      <w:lvlJc w:val="left"/>
      <w:pPr>
        <w:ind w:left="5976" w:hanging="360"/>
      </w:pPr>
      <w:rPr>
        <w:rFonts w:hint="default" w:ascii="Courier New" w:hAnsi="Courier New"/>
      </w:rPr>
    </w:lvl>
    <w:lvl w:ilvl="8" w:tplc="5476BF56">
      <w:start w:val="1"/>
      <w:numFmt w:val="bullet"/>
      <w:lvlText w:val=""/>
      <w:lvlJc w:val="left"/>
      <w:pPr>
        <w:ind w:left="6696" w:hanging="360"/>
      </w:pPr>
      <w:rPr>
        <w:rFonts w:hint="default" w:ascii="Wingdings" w:hAnsi="Wingdings"/>
      </w:rPr>
    </w:lvl>
  </w:abstractNum>
  <w:abstractNum w:abstractNumId="40" w15:restartNumberingAfterBreak="0">
    <w:nsid w:val="302244EC"/>
    <w:multiLevelType w:val="hybridMultilevel"/>
    <w:tmpl w:val="94BC9AB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FFFFFFFF" w:tentative="1">
      <w:start w:val="1"/>
      <w:numFmt w:val="bullet"/>
      <w:lvlText w:val=""/>
      <w:lvlJc w:val="left"/>
      <w:pPr>
        <w:ind w:left="2448" w:hanging="360"/>
      </w:pPr>
      <w:rPr>
        <w:rFonts w:hint="default" w:ascii="Courier New" w:hAnsi="Courier New"/>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41" w15:restartNumberingAfterBreak="0">
    <w:nsid w:val="32227C09"/>
    <w:multiLevelType w:val="hybridMultilevel"/>
    <w:tmpl w:val="63C62F86"/>
    <w:lvl w:ilvl="0" w:tplc="94505E46">
      <w:start w:val="1"/>
      <w:numFmt w:val="bullet"/>
      <w:lvlText w:val=""/>
      <w:lvlJc w:val="left"/>
      <w:pPr>
        <w:tabs>
          <w:tab w:val="num" w:pos="360"/>
        </w:tabs>
        <w:ind w:left="576" w:hanging="216"/>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356E686E"/>
    <w:multiLevelType w:val="hybridMultilevel"/>
    <w:tmpl w:val="06960E5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43" w15:restartNumberingAfterBreak="0">
    <w:nsid w:val="36455F4A"/>
    <w:multiLevelType w:val="hybridMultilevel"/>
    <w:tmpl w:val="66AA1702"/>
    <w:lvl w:ilvl="0" w:tplc="E9BED1B8">
      <w:start w:val="1"/>
      <w:numFmt w:val="bullet"/>
      <w:lvlText w:val=""/>
      <w:lvlJc w:val="left"/>
      <w:pPr>
        <w:ind w:left="648" w:hanging="360"/>
      </w:pPr>
      <w:rPr>
        <w:rFonts w:hint="default" w:ascii="Symbol" w:hAnsi="Symbol"/>
      </w:rPr>
    </w:lvl>
    <w:lvl w:ilvl="1" w:tplc="20F0F220">
      <w:start w:val="1"/>
      <w:numFmt w:val="bullet"/>
      <w:lvlText w:val="o"/>
      <w:lvlJc w:val="left"/>
      <w:pPr>
        <w:ind w:left="1368" w:hanging="360"/>
      </w:pPr>
      <w:rPr>
        <w:rFonts w:hint="default" w:ascii="Courier New" w:hAnsi="Courier New"/>
      </w:rPr>
    </w:lvl>
    <w:lvl w:ilvl="2" w:tplc="74263A04">
      <w:start w:val="1"/>
      <w:numFmt w:val="bullet"/>
      <w:lvlText w:val=""/>
      <w:lvlJc w:val="left"/>
      <w:pPr>
        <w:ind w:left="2088" w:hanging="360"/>
      </w:pPr>
      <w:rPr>
        <w:rFonts w:hint="default" w:ascii="Wingdings" w:hAnsi="Wingdings"/>
      </w:rPr>
    </w:lvl>
    <w:lvl w:ilvl="3" w:tplc="07942346">
      <w:start w:val="1"/>
      <w:numFmt w:val="bullet"/>
      <w:lvlText w:val=""/>
      <w:lvlJc w:val="left"/>
      <w:pPr>
        <w:ind w:left="2808" w:hanging="360"/>
      </w:pPr>
      <w:rPr>
        <w:rFonts w:hint="default" w:ascii="Symbol" w:hAnsi="Symbol"/>
      </w:rPr>
    </w:lvl>
    <w:lvl w:ilvl="4" w:tplc="886C3DA2">
      <w:start w:val="1"/>
      <w:numFmt w:val="bullet"/>
      <w:lvlText w:val="o"/>
      <w:lvlJc w:val="left"/>
      <w:pPr>
        <w:ind w:left="3528" w:hanging="360"/>
      </w:pPr>
      <w:rPr>
        <w:rFonts w:hint="default" w:ascii="Courier New" w:hAnsi="Courier New"/>
      </w:rPr>
    </w:lvl>
    <w:lvl w:ilvl="5" w:tplc="D06A17EC">
      <w:start w:val="1"/>
      <w:numFmt w:val="bullet"/>
      <w:lvlText w:val=""/>
      <w:lvlJc w:val="left"/>
      <w:pPr>
        <w:ind w:left="4248" w:hanging="360"/>
      </w:pPr>
      <w:rPr>
        <w:rFonts w:hint="default" w:ascii="Wingdings" w:hAnsi="Wingdings"/>
      </w:rPr>
    </w:lvl>
    <w:lvl w:ilvl="6" w:tplc="FE1E5DCA">
      <w:start w:val="1"/>
      <w:numFmt w:val="bullet"/>
      <w:lvlText w:val=""/>
      <w:lvlJc w:val="left"/>
      <w:pPr>
        <w:ind w:left="4968" w:hanging="360"/>
      </w:pPr>
      <w:rPr>
        <w:rFonts w:hint="default" w:ascii="Symbol" w:hAnsi="Symbol"/>
      </w:rPr>
    </w:lvl>
    <w:lvl w:ilvl="7" w:tplc="8ECA8314">
      <w:start w:val="1"/>
      <w:numFmt w:val="bullet"/>
      <w:lvlText w:val="o"/>
      <w:lvlJc w:val="left"/>
      <w:pPr>
        <w:ind w:left="5688" w:hanging="360"/>
      </w:pPr>
      <w:rPr>
        <w:rFonts w:hint="default" w:ascii="Courier New" w:hAnsi="Courier New"/>
      </w:rPr>
    </w:lvl>
    <w:lvl w:ilvl="8" w:tplc="3528CE84">
      <w:start w:val="1"/>
      <w:numFmt w:val="bullet"/>
      <w:lvlText w:val=""/>
      <w:lvlJc w:val="left"/>
      <w:pPr>
        <w:ind w:left="6408" w:hanging="360"/>
      </w:pPr>
      <w:rPr>
        <w:rFonts w:hint="default" w:ascii="Wingdings" w:hAnsi="Wingdings"/>
      </w:rPr>
    </w:lvl>
  </w:abstractNum>
  <w:abstractNum w:abstractNumId="44" w15:restartNumberingAfterBreak="0">
    <w:nsid w:val="36E87D9A"/>
    <w:multiLevelType w:val="hybridMultilevel"/>
    <w:tmpl w:val="DB0CFE78"/>
    <w:lvl w:ilvl="0" w:tplc="CC766244">
      <w:start w:val="1"/>
      <w:numFmt w:val="bullet"/>
      <w:lvlText w:val=""/>
      <w:lvlJc w:val="left"/>
      <w:pPr>
        <w:ind w:left="648" w:hanging="360"/>
      </w:pPr>
      <w:rPr>
        <w:rFonts w:hint="default" w:ascii="Symbol" w:hAnsi="Symbol"/>
      </w:rPr>
    </w:lvl>
    <w:lvl w:ilvl="1" w:tplc="43F2FBBA">
      <w:start w:val="1"/>
      <w:numFmt w:val="bullet"/>
      <w:lvlText w:val="o"/>
      <w:lvlJc w:val="left"/>
      <w:pPr>
        <w:ind w:left="1440" w:hanging="360"/>
      </w:pPr>
      <w:rPr>
        <w:rFonts w:hint="default" w:ascii="Courier New" w:hAnsi="Courier New"/>
      </w:rPr>
    </w:lvl>
    <w:lvl w:ilvl="2" w:tplc="970083BE">
      <w:start w:val="1"/>
      <w:numFmt w:val="bullet"/>
      <w:lvlText w:val=""/>
      <w:lvlJc w:val="left"/>
      <w:pPr>
        <w:ind w:left="2160" w:hanging="360"/>
      </w:pPr>
      <w:rPr>
        <w:rFonts w:hint="default" w:ascii="Wingdings" w:hAnsi="Wingdings"/>
      </w:rPr>
    </w:lvl>
    <w:lvl w:ilvl="3" w:tplc="88E2E434">
      <w:start w:val="1"/>
      <w:numFmt w:val="bullet"/>
      <w:lvlText w:val=""/>
      <w:lvlJc w:val="left"/>
      <w:pPr>
        <w:ind w:left="2880" w:hanging="360"/>
      </w:pPr>
      <w:rPr>
        <w:rFonts w:hint="default" w:ascii="Symbol" w:hAnsi="Symbol"/>
      </w:rPr>
    </w:lvl>
    <w:lvl w:ilvl="4" w:tplc="5CA49E24">
      <w:start w:val="1"/>
      <w:numFmt w:val="bullet"/>
      <w:lvlText w:val="o"/>
      <w:lvlJc w:val="left"/>
      <w:pPr>
        <w:ind w:left="3600" w:hanging="360"/>
      </w:pPr>
      <w:rPr>
        <w:rFonts w:hint="default" w:ascii="Courier New" w:hAnsi="Courier New"/>
      </w:rPr>
    </w:lvl>
    <w:lvl w:ilvl="5" w:tplc="3570984E">
      <w:start w:val="1"/>
      <w:numFmt w:val="bullet"/>
      <w:lvlText w:val=""/>
      <w:lvlJc w:val="left"/>
      <w:pPr>
        <w:ind w:left="4320" w:hanging="360"/>
      </w:pPr>
      <w:rPr>
        <w:rFonts w:hint="default" w:ascii="Wingdings" w:hAnsi="Wingdings"/>
      </w:rPr>
    </w:lvl>
    <w:lvl w:ilvl="6" w:tplc="700E4BE4">
      <w:start w:val="1"/>
      <w:numFmt w:val="bullet"/>
      <w:lvlText w:val=""/>
      <w:lvlJc w:val="left"/>
      <w:pPr>
        <w:ind w:left="5040" w:hanging="360"/>
      </w:pPr>
      <w:rPr>
        <w:rFonts w:hint="default" w:ascii="Symbol" w:hAnsi="Symbol"/>
      </w:rPr>
    </w:lvl>
    <w:lvl w:ilvl="7" w:tplc="DC7AB1AA">
      <w:start w:val="1"/>
      <w:numFmt w:val="bullet"/>
      <w:lvlText w:val="o"/>
      <w:lvlJc w:val="left"/>
      <w:pPr>
        <w:ind w:left="5760" w:hanging="360"/>
      </w:pPr>
      <w:rPr>
        <w:rFonts w:hint="default" w:ascii="Courier New" w:hAnsi="Courier New"/>
      </w:rPr>
    </w:lvl>
    <w:lvl w:ilvl="8" w:tplc="7D161B38">
      <w:start w:val="1"/>
      <w:numFmt w:val="bullet"/>
      <w:lvlText w:val=""/>
      <w:lvlJc w:val="left"/>
      <w:pPr>
        <w:ind w:left="6480" w:hanging="360"/>
      </w:pPr>
      <w:rPr>
        <w:rFonts w:hint="default" w:ascii="Wingdings" w:hAnsi="Wingdings"/>
      </w:rPr>
    </w:lvl>
  </w:abstractNum>
  <w:abstractNum w:abstractNumId="45" w15:restartNumberingAfterBreak="0">
    <w:nsid w:val="38881BE0"/>
    <w:multiLevelType w:val="hybridMultilevel"/>
    <w:tmpl w:val="E6F26866"/>
    <w:lvl w:ilvl="0" w:tplc="67B85C54">
      <w:start w:val="1"/>
      <w:numFmt w:val="bullet"/>
      <w:lvlText w:val=""/>
      <w:lvlJc w:val="left"/>
      <w:pPr>
        <w:ind w:left="648" w:hanging="360"/>
      </w:pPr>
      <w:rPr>
        <w:rFonts w:hint="default" w:ascii="Symbol" w:hAnsi="Symbol"/>
      </w:rPr>
    </w:lvl>
    <w:lvl w:ilvl="1" w:tplc="5F6E5732">
      <w:start w:val="1"/>
      <w:numFmt w:val="bullet"/>
      <w:lvlText w:val="o"/>
      <w:lvlJc w:val="left"/>
      <w:pPr>
        <w:ind w:left="1440" w:hanging="360"/>
      </w:pPr>
      <w:rPr>
        <w:rFonts w:hint="default" w:ascii="Courier New" w:hAnsi="Courier New"/>
      </w:rPr>
    </w:lvl>
    <w:lvl w:ilvl="2" w:tplc="7D50DBB6">
      <w:start w:val="1"/>
      <w:numFmt w:val="bullet"/>
      <w:lvlText w:val=""/>
      <w:lvlJc w:val="left"/>
      <w:pPr>
        <w:ind w:left="2160" w:hanging="360"/>
      </w:pPr>
      <w:rPr>
        <w:rFonts w:hint="default" w:ascii="Wingdings" w:hAnsi="Wingdings"/>
      </w:rPr>
    </w:lvl>
    <w:lvl w:ilvl="3" w:tplc="77EABF3A">
      <w:start w:val="1"/>
      <w:numFmt w:val="bullet"/>
      <w:lvlText w:val=""/>
      <w:lvlJc w:val="left"/>
      <w:pPr>
        <w:ind w:left="2880" w:hanging="360"/>
      </w:pPr>
      <w:rPr>
        <w:rFonts w:hint="default" w:ascii="Symbol" w:hAnsi="Symbol"/>
      </w:rPr>
    </w:lvl>
    <w:lvl w:ilvl="4" w:tplc="BA9698B6">
      <w:start w:val="1"/>
      <w:numFmt w:val="bullet"/>
      <w:lvlText w:val="o"/>
      <w:lvlJc w:val="left"/>
      <w:pPr>
        <w:ind w:left="3600" w:hanging="360"/>
      </w:pPr>
      <w:rPr>
        <w:rFonts w:hint="default" w:ascii="Courier New" w:hAnsi="Courier New"/>
      </w:rPr>
    </w:lvl>
    <w:lvl w:ilvl="5" w:tplc="23C235D8">
      <w:start w:val="1"/>
      <w:numFmt w:val="bullet"/>
      <w:lvlText w:val=""/>
      <w:lvlJc w:val="left"/>
      <w:pPr>
        <w:ind w:left="4320" w:hanging="360"/>
      </w:pPr>
      <w:rPr>
        <w:rFonts w:hint="default" w:ascii="Wingdings" w:hAnsi="Wingdings"/>
      </w:rPr>
    </w:lvl>
    <w:lvl w:ilvl="6" w:tplc="E75C59B2">
      <w:start w:val="1"/>
      <w:numFmt w:val="bullet"/>
      <w:lvlText w:val=""/>
      <w:lvlJc w:val="left"/>
      <w:pPr>
        <w:ind w:left="5040" w:hanging="360"/>
      </w:pPr>
      <w:rPr>
        <w:rFonts w:hint="default" w:ascii="Symbol" w:hAnsi="Symbol"/>
      </w:rPr>
    </w:lvl>
    <w:lvl w:ilvl="7" w:tplc="694AD872">
      <w:start w:val="1"/>
      <w:numFmt w:val="bullet"/>
      <w:lvlText w:val="o"/>
      <w:lvlJc w:val="left"/>
      <w:pPr>
        <w:ind w:left="5760" w:hanging="360"/>
      </w:pPr>
      <w:rPr>
        <w:rFonts w:hint="default" w:ascii="Courier New" w:hAnsi="Courier New"/>
      </w:rPr>
    </w:lvl>
    <w:lvl w:ilvl="8" w:tplc="3490D602">
      <w:start w:val="1"/>
      <w:numFmt w:val="bullet"/>
      <w:lvlText w:val=""/>
      <w:lvlJc w:val="left"/>
      <w:pPr>
        <w:ind w:left="6480" w:hanging="360"/>
      </w:pPr>
      <w:rPr>
        <w:rFonts w:hint="default" w:ascii="Wingdings" w:hAnsi="Wingdings"/>
      </w:rPr>
    </w:lvl>
  </w:abstractNum>
  <w:abstractNum w:abstractNumId="46" w15:restartNumberingAfterBreak="0">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3A073A4E"/>
    <w:multiLevelType w:val="hybridMultilevel"/>
    <w:tmpl w:val="147C5B14"/>
    <w:lvl w:ilvl="0" w:tplc="A6E6445E">
      <w:start w:val="1"/>
      <w:numFmt w:val="bullet"/>
      <w:lvlText w:val=""/>
      <w:lvlJc w:val="left"/>
      <w:pPr>
        <w:ind w:left="936" w:hanging="360"/>
      </w:pPr>
      <w:rPr>
        <w:rFonts w:hint="default" w:ascii="Symbol" w:hAnsi="Symbol"/>
      </w:rPr>
    </w:lvl>
    <w:lvl w:ilvl="1" w:tplc="41664708">
      <w:start w:val="1"/>
      <w:numFmt w:val="bullet"/>
      <w:lvlText w:val="o"/>
      <w:lvlJc w:val="left"/>
      <w:pPr>
        <w:ind w:left="1656" w:hanging="360"/>
      </w:pPr>
      <w:rPr>
        <w:rFonts w:hint="default" w:ascii="Courier New" w:hAnsi="Courier New"/>
      </w:rPr>
    </w:lvl>
    <w:lvl w:ilvl="2" w:tplc="56683620">
      <w:start w:val="1"/>
      <w:numFmt w:val="bullet"/>
      <w:lvlText w:val=""/>
      <w:lvlJc w:val="left"/>
      <w:pPr>
        <w:ind w:left="2376" w:hanging="360"/>
      </w:pPr>
      <w:rPr>
        <w:rFonts w:hint="default" w:ascii="Wingdings" w:hAnsi="Wingdings"/>
      </w:rPr>
    </w:lvl>
    <w:lvl w:ilvl="3" w:tplc="D44A93A4">
      <w:start w:val="1"/>
      <w:numFmt w:val="bullet"/>
      <w:lvlText w:val=""/>
      <w:lvlJc w:val="left"/>
      <w:pPr>
        <w:ind w:left="3096" w:hanging="360"/>
      </w:pPr>
      <w:rPr>
        <w:rFonts w:hint="default" w:ascii="Symbol" w:hAnsi="Symbol"/>
      </w:rPr>
    </w:lvl>
    <w:lvl w:ilvl="4" w:tplc="7CC4FE10">
      <w:start w:val="1"/>
      <w:numFmt w:val="bullet"/>
      <w:lvlText w:val="o"/>
      <w:lvlJc w:val="left"/>
      <w:pPr>
        <w:ind w:left="3816" w:hanging="360"/>
      </w:pPr>
      <w:rPr>
        <w:rFonts w:hint="default" w:ascii="Courier New" w:hAnsi="Courier New"/>
      </w:rPr>
    </w:lvl>
    <w:lvl w:ilvl="5" w:tplc="3CA63534">
      <w:start w:val="1"/>
      <w:numFmt w:val="bullet"/>
      <w:lvlText w:val=""/>
      <w:lvlJc w:val="left"/>
      <w:pPr>
        <w:ind w:left="4536" w:hanging="360"/>
      </w:pPr>
      <w:rPr>
        <w:rFonts w:hint="default" w:ascii="Wingdings" w:hAnsi="Wingdings"/>
      </w:rPr>
    </w:lvl>
    <w:lvl w:ilvl="6" w:tplc="883CE392">
      <w:start w:val="1"/>
      <w:numFmt w:val="bullet"/>
      <w:lvlText w:val=""/>
      <w:lvlJc w:val="left"/>
      <w:pPr>
        <w:ind w:left="5256" w:hanging="360"/>
      </w:pPr>
      <w:rPr>
        <w:rFonts w:hint="default" w:ascii="Symbol" w:hAnsi="Symbol"/>
      </w:rPr>
    </w:lvl>
    <w:lvl w:ilvl="7" w:tplc="EA52CF3A">
      <w:start w:val="1"/>
      <w:numFmt w:val="bullet"/>
      <w:lvlText w:val="o"/>
      <w:lvlJc w:val="left"/>
      <w:pPr>
        <w:ind w:left="5976" w:hanging="360"/>
      </w:pPr>
      <w:rPr>
        <w:rFonts w:hint="default" w:ascii="Courier New" w:hAnsi="Courier New"/>
      </w:rPr>
    </w:lvl>
    <w:lvl w:ilvl="8" w:tplc="787A7F10">
      <w:start w:val="1"/>
      <w:numFmt w:val="bullet"/>
      <w:lvlText w:val=""/>
      <w:lvlJc w:val="left"/>
      <w:pPr>
        <w:ind w:left="6696" w:hanging="360"/>
      </w:pPr>
      <w:rPr>
        <w:rFonts w:hint="default" w:ascii="Wingdings" w:hAnsi="Wingdings"/>
      </w:rPr>
    </w:lvl>
  </w:abstractNum>
  <w:abstractNum w:abstractNumId="48" w15:restartNumberingAfterBreak="0">
    <w:nsid w:val="4110AA5D"/>
    <w:multiLevelType w:val="hybridMultilevel"/>
    <w:tmpl w:val="803AB4C0"/>
    <w:lvl w:ilvl="0" w:tplc="BE3C8EC0">
      <w:start w:val="1"/>
      <w:numFmt w:val="bullet"/>
      <w:lvlText w:val=""/>
      <w:lvlJc w:val="left"/>
      <w:pPr>
        <w:ind w:left="936" w:hanging="360"/>
      </w:pPr>
      <w:rPr>
        <w:rFonts w:hint="default" w:ascii="Symbol" w:hAnsi="Symbol"/>
      </w:rPr>
    </w:lvl>
    <w:lvl w:ilvl="1" w:tplc="F7D8D85E">
      <w:start w:val="1"/>
      <w:numFmt w:val="bullet"/>
      <w:lvlText w:val="o"/>
      <w:lvlJc w:val="left"/>
      <w:pPr>
        <w:ind w:left="1656" w:hanging="360"/>
      </w:pPr>
      <w:rPr>
        <w:rFonts w:hint="default" w:ascii="Courier New" w:hAnsi="Courier New"/>
      </w:rPr>
    </w:lvl>
    <w:lvl w:ilvl="2" w:tplc="4DB20946">
      <w:start w:val="1"/>
      <w:numFmt w:val="bullet"/>
      <w:lvlText w:val=""/>
      <w:lvlJc w:val="left"/>
      <w:pPr>
        <w:ind w:left="2376" w:hanging="360"/>
      </w:pPr>
      <w:rPr>
        <w:rFonts w:hint="default" w:ascii="Wingdings" w:hAnsi="Wingdings"/>
      </w:rPr>
    </w:lvl>
    <w:lvl w:ilvl="3" w:tplc="3DDEC0EC">
      <w:start w:val="1"/>
      <w:numFmt w:val="bullet"/>
      <w:lvlText w:val=""/>
      <w:lvlJc w:val="left"/>
      <w:pPr>
        <w:ind w:left="3096" w:hanging="360"/>
      </w:pPr>
      <w:rPr>
        <w:rFonts w:hint="default" w:ascii="Symbol" w:hAnsi="Symbol"/>
      </w:rPr>
    </w:lvl>
    <w:lvl w:ilvl="4" w:tplc="D05A8B50">
      <w:start w:val="1"/>
      <w:numFmt w:val="bullet"/>
      <w:lvlText w:val="o"/>
      <w:lvlJc w:val="left"/>
      <w:pPr>
        <w:ind w:left="3816" w:hanging="360"/>
      </w:pPr>
      <w:rPr>
        <w:rFonts w:hint="default" w:ascii="Courier New" w:hAnsi="Courier New"/>
      </w:rPr>
    </w:lvl>
    <w:lvl w:ilvl="5" w:tplc="E75675BC">
      <w:start w:val="1"/>
      <w:numFmt w:val="bullet"/>
      <w:lvlText w:val=""/>
      <w:lvlJc w:val="left"/>
      <w:pPr>
        <w:ind w:left="4536" w:hanging="360"/>
      </w:pPr>
      <w:rPr>
        <w:rFonts w:hint="default" w:ascii="Wingdings" w:hAnsi="Wingdings"/>
      </w:rPr>
    </w:lvl>
    <w:lvl w:ilvl="6" w:tplc="481E16A4">
      <w:start w:val="1"/>
      <w:numFmt w:val="bullet"/>
      <w:lvlText w:val=""/>
      <w:lvlJc w:val="left"/>
      <w:pPr>
        <w:ind w:left="5256" w:hanging="360"/>
      </w:pPr>
      <w:rPr>
        <w:rFonts w:hint="default" w:ascii="Symbol" w:hAnsi="Symbol"/>
      </w:rPr>
    </w:lvl>
    <w:lvl w:ilvl="7" w:tplc="03DEB75E">
      <w:start w:val="1"/>
      <w:numFmt w:val="bullet"/>
      <w:lvlText w:val="o"/>
      <w:lvlJc w:val="left"/>
      <w:pPr>
        <w:ind w:left="5976" w:hanging="360"/>
      </w:pPr>
      <w:rPr>
        <w:rFonts w:hint="default" w:ascii="Courier New" w:hAnsi="Courier New"/>
      </w:rPr>
    </w:lvl>
    <w:lvl w:ilvl="8" w:tplc="3662C2A2">
      <w:start w:val="1"/>
      <w:numFmt w:val="bullet"/>
      <w:lvlText w:val=""/>
      <w:lvlJc w:val="left"/>
      <w:pPr>
        <w:ind w:left="6696" w:hanging="360"/>
      </w:pPr>
      <w:rPr>
        <w:rFonts w:hint="default" w:ascii="Wingdings" w:hAnsi="Wingdings"/>
      </w:rPr>
    </w:lvl>
  </w:abstractNum>
  <w:abstractNum w:abstractNumId="49" w15:restartNumberingAfterBreak="0">
    <w:nsid w:val="42357380"/>
    <w:multiLevelType w:val="hybridMultilevel"/>
    <w:tmpl w:val="CB9E0F38"/>
    <w:lvl w:ilvl="0" w:tplc="515A76D2">
      <w:start w:val="1"/>
      <w:numFmt w:val="bullet"/>
      <w:lvlText w:val=""/>
      <w:lvlJc w:val="left"/>
      <w:pPr>
        <w:ind w:left="936" w:hanging="360"/>
      </w:pPr>
      <w:rPr>
        <w:rFonts w:hint="default" w:ascii="Symbol" w:hAnsi="Symbol"/>
      </w:rPr>
    </w:lvl>
    <w:lvl w:ilvl="1" w:tplc="D3A6024C">
      <w:start w:val="1"/>
      <w:numFmt w:val="bullet"/>
      <w:lvlText w:val="o"/>
      <w:lvlJc w:val="left"/>
      <w:pPr>
        <w:ind w:left="1656" w:hanging="360"/>
      </w:pPr>
      <w:rPr>
        <w:rFonts w:hint="default" w:ascii="Courier New" w:hAnsi="Courier New"/>
      </w:rPr>
    </w:lvl>
    <w:lvl w:ilvl="2" w:tplc="84681B3A">
      <w:start w:val="1"/>
      <w:numFmt w:val="bullet"/>
      <w:lvlText w:val=""/>
      <w:lvlJc w:val="left"/>
      <w:pPr>
        <w:ind w:left="2376" w:hanging="360"/>
      </w:pPr>
      <w:rPr>
        <w:rFonts w:hint="default" w:ascii="Wingdings" w:hAnsi="Wingdings"/>
      </w:rPr>
    </w:lvl>
    <w:lvl w:ilvl="3" w:tplc="E0AE2524">
      <w:start w:val="1"/>
      <w:numFmt w:val="bullet"/>
      <w:lvlText w:val=""/>
      <w:lvlJc w:val="left"/>
      <w:pPr>
        <w:ind w:left="3096" w:hanging="360"/>
      </w:pPr>
      <w:rPr>
        <w:rFonts w:hint="default" w:ascii="Symbol" w:hAnsi="Symbol"/>
      </w:rPr>
    </w:lvl>
    <w:lvl w:ilvl="4" w:tplc="2DB0FF02">
      <w:start w:val="1"/>
      <w:numFmt w:val="bullet"/>
      <w:lvlText w:val="o"/>
      <w:lvlJc w:val="left"/>
      <w:pPr>
        <w:ind w:left="3816" w:hanging="360"/>
      </w:pPr>
      <w:rPr>
        <w:rFonts w:hint="default" w:ascii="Courier New" w:hAnsi="Courier New"/>
      </w:rPr>
    </w:lvl>
    <w:lvl w:ilvl="5" w:tplc="BC28EDB0">
      <w:start w:val="1"/>
      <w:numFmt w:val="bullet"/>
      <w:lvlText w:val=""/>
      <w:lvlJc w:val="left"/>
      <w:pPr>
        <w:ind w:left="4536" w:hanging="360"/>
      </w:pPr>
      <w:rPr>
        <w:rFonts w:hint="default" w:ascii="Wingdings" w:hAnsi="Wingdings"/>
      </w:rPr>
    </w:lvl>
    <w:lvl w:ilvl="6" w:tplc="39BC69CE">
      <w:start w:val="1"/>
      <w:numFmt w:val="bullet"/>
      <w:lvlText w:val=""/>
      <w:lvlJc w:val="left"/>
      <w:pPr>
        <w:ind w:left="5256" w:hanging="360"/>
      </w:pPr>
      <w:rPr>
        <w:rFonts w:hint="default" w:ascii="Symbol" w:hAnsi="Symbol"/>
      </w:rPr>
    </w:lvl>
    <w:lvl w:ilvl="7" w:tplc="634CFADC">
      <w:start w:val="1"/>
      <w:numFmt w:val="bullet"/>
      <w:lvlText w:val="o"/>
      <w:lvlJc w:val="left"/>
      <w:pPr>
        <w:ind w:left="5976" w:hanging="360"/>
      </w:pPr>
      <w:rPr>
        <w:rFonts w:hint="default" w:ascii="Courier New" w:hAnsi="Courier New"/>
      </w:rPr>
    </w:lvl>
    <w:lvl w:ilvl="8" w:tplc="9422805C">
      <w:start w:val="1"/>
      <w:numFmt w:val="bullet"/>
      <w:lvlText w:val=""/>
      <w:lvlJc w:val="left"/>
      <w:pPr>
        <w:ind w:left="6696" w:hanging="360"/>
      </w:pPr>
      <w:rPr>
        <w:rFonts w:hint="default" w:ascii="Wingdings" w:hAnsi="Wingdings"/>
      </w:rPr>
    </w:lvl>
  </w:abstractNum>
  <w:abstractNum w:abstractNumId="50" w15:restartNumberingAfterBreak="0">
    <w:nsid w:val="440364EE"/>
    <w:multiLevelType w:val="multilevel"/>
    <w:tmpl w:val="04090025"/>
    <w:numStyleLink w:val="Appendix"/>
  </w:abstractNum>
  <w:abstractNum w:abstractNumId="51" w15:restartNumberingAfterBreak="0">
    <w:nsid w:val="44D59C78"/>
    <w:multiLevelType w:val="hybridMultilevel"/>
    <w:tmpl w:val="3E802450"/>
    <w:lvl w:ilvl="0" w:tplc="80F0E7A6">
      <w:start w:val="1"/>
      <w:numFmt w:val="bullet"/>
      <w:lvlText w:val=""/>
      <w:lvlJc w:val="left"/>
      <w:pPr>
        <w:ind w:left="1080" w:hanging="360"/>
      </w:pPr>
      <w:rPr>
        <w:rFonts w:hint="default" w:ascii="Symbol" w:hAnsi="Symbol"/>
      </w:rPr>
    </w:lvl>
    <w:lvl w:ilvl="1" w:tplc="53149342">
      <w:start w:val="1"/>
      <w:numFmt w:val="bullet"/>
      <w:lvlText w:val="o"/>
      <w:lvlJc w:val="left"/>
      <w:pPr>
        <w:ind w:left="1728" w:hanging="360"/>
      </w:pPr>
      <w:rPr>
        <w:rFonts w:hint="default" w:ascii="Symbol" w:hAnsi="Symbol"/>
      </w:rPr>
    </w:lvl>
    <w:lvl w:ilvl="2" w:tplc="D368F2D0">
      <w:start w:val="1"/>
      <w:numFmt w:val="bullet"/>
      <w:lvlText w:val=""/>
      <w:lvlJc w:val="left"/>
      <w:pPr>
        <w:ind w:left="2448" w:hanging="360"/>
      </w:pPr>
      <w:rPr>
        <w:rFonts w:hint="default" w:ascii="Symbol" w:hAnsi="Symbol"/>
      </w:rPr>
    </w:lvl>
    <w:lvl w:ilvl="3" w:tplc="C4349330">
      <w:start w:val="1"/>
      <w:numFmt w:val="bullet"/>
      <w:lvlText w:val=""/>
      <w:lvlJc w:val="left"/>
      <w:pPr>
        <w:ind w:left="3240" w:hanging="360"/>
      </w:pPr>
      <w:rPr>
        <w:rFonts w:hint="default" w:ascii="Symbol" w:hAnsi="Symbol"/>
      </w:rPr>
    </w:lvl>
    <w:lvl w:ilvl="4" w:tplc="2D7C7C7A">
      <w:start w:val="1"/>
      <w:numFmt w:val="bullet"/>
      <w:lvlText w:val="o"/>
      <w:lvlJc w:val="left"/>
      <w:pPr>
        <w:ind w:left="3960" w:hanging="360"/>
      </w:pPr>
      <w:rPr>
        <w:rFonts w:hint="default" w:ascii="Courier New" w:hAnsi="Courier New"/>
      </w:rPr>
    </w:lvl>
    <w:lvl w:ilvl="5" w:tplc="E8C2E7D8">
      <w:start w:val="1"/>
      <w:numFmt w:val="bullet"/>
      <w:lvlText w:val=""/>
      <w:lvlJc w:val="left"/>
      <w:pPr>
        <w:ind w:left="4680" w:hanging="360"/>
      </w:pPr>
      <w:rPr>
        <w:rFonts w:hint="default" w:ascii="Wingdings" w:hAnsi="Wingdings"/>
      </w:rPr>
    </w:lvl>
    <w:lvl w:ilvl="6" w:tplc="FCB44F96">
      <w:start w:val="1"/>
      <w:numFmt w:val="bullet"/>
      <w:lvlText w:val=""/>
      <w:lvlJc w:val="left"/>
      <w:pPr>
        <w:ind w:left="5400" w:hanging="360"/>
      </w:pPr>
      <w:rPr>
        <w:rFonts w:hint="default" w:ascii="Symbol" w:hAnsi="Symbol"/>
      </w:rPr>
    </w:lvl>
    <w:lvl w:ilvl="7" w:tplc="B16E6A12">
      <w:start w:val="1"/>
      <w:numFmt w:val="bullet"/>
      <w:lvlText w:val="o"/>
      <w:lvlJc w:val="left"/>
      <w:pPr>
        <w:ind w:left="6120" w:hanging="360"/>
      </w:pPr>
      <w:rPr>
        <w:rFonts w:hint="default" w:ascii="Courier New" w:hAnsi="Courier New"/>
      </w:rPr>
    </w:lvl>
    <w:lvl w:ilvl="8" w:tplc="C01EDD1C">
      <w:start w:val="1"/>
      <w:numFmt w:val="bullet"/>
      <w:lvlText w:val=""/>
      <w:lvlJc w:val="left"/>
      <w:pPr>
        <w:ind w:left="6840" w:hanging="360"/>
      </w:pPr>
      <w:rPr>
        <w:rFonts w:hint="default" w:ascii="Wingdings" w:hAnsi="Wingdings"/>
      </w:rPr>
    </w:lvl>
  </w:abstractNum>
  <w:abstractNum w:abstractNumId="52" w15:restartNumberingAfterBreak="0">
    <w:nsid w:val="454975AC"/>
    <w:multiLevelType w:val="hybridMultilevel"/>
    <w:tmpl w:val="C6A8B06A"/>
    <w:lvl w:ilvl="0" w:tplc="71066E54">
      <w:start w:val="1"/>
      <w:numFmt w:val="bullet"/>
      <w:lvlText w:val=""/>
      <w:lvlJc w:val="left"/>
      <w:pPr>
        <w:ind w:left="720" w:hanging="360"/>
      </w:pPr>
      <w:rPr>
        <w:rFonts w:hint="default" w:ascii="Wingdings" w:hAnsi="Wingdings"/>
      </w:rPr>
    </w:lvl>
    <w:lvl w:ilvl="1" w:tplc="19788E9C">
      <w:start w:val="1"/>
      <w:numFmt w:val="bullet"/>
      <w:lvlText w:val="o"/>
      <w:lvlJc w:val="left"/>
      <w:pPr>
        <w:ind w:left="1440" w:hanging="360"/>
      </w:pPr>
      <w:rPr>
        <w:rFonts w:hint="default" w:ascii="Courier New" w:hAnsi="Courier New"/>
      </w:rPr>
    </w:lvl>
    <w:lvl w:ilvl="2" w:tplc="6E60C69A">
      <w:start w:val="1"/>
      <w:numFmt w:val="bullet"/>
      <w:lvlText w:val=""/>
      <w:lvlJc w:val="left"/>
      <w:pPr>
        <w:ind w:left="2160" w:hanging="360"/>
      </w:pPr>
      <w:rPr>
        <w:rFonts w:hint="default" w:ascii="Wingdings" w:hAnsi="Wingdings"/>
      </w:rPr>
    </w:lvl>
    <w:lvl w:ilvl="3" w:tplc="B8D659B0">
      <w:start w:val="1"/>
      <w:numFmt w:val="bullet"/>
      <w:lvlText w:val=""/>
      <w:lvlJc w:val="left"/>
      <w:pPr>
        <w:ind w:left="2880" w:hanging="360"/>
      </w:pPr>
      <w:rPr>
        <w:rFonts w:hint="default" w:ascii="Symbol" w:hAnsi="Symbol"/>
      </w:rPr>
    </w:lvl>
    <w:lvl w:ilvl="4" w:tplc="139C953C">
      <w:start w:val="1"/>
      <w:numFmt w:val="bullet"/>
      <w:lvlText w:val="o"/>
      <w:lvlJc w:val="left"/>
      <w:pPr>
        <w:ind w:left="3600" w:hanging="360"/>
      </w:pPr>
      <w:rPr>
        <w:rFonts w:hint="default" w:ascii="Courier New" w:hAnsi="Courier New"/>
      </w:rPr>
    </w:lvl>
    <w:lvl w:ilvl="5" w:tplc="A0F20298">
      <w:start w:val="1"/>
      <w:numFmt w:val="bullet"/>
      <w:lvlText w:val=""/>
      <w:lvlJc w:val="left"/>
      <w:pPr>
        <w:ind w:left="4320" w:hanging="360"/>
      </w:pPr>
      <w:rPr>
        <w:rFonts w:hint="default" w:ascii="Wingdings" w:hAnsi="Wingdings"/>
      </w:rPr>
    </w:lvl>
    <w:lvl w:ilvl="6" w:tplc="C4800D0E">
      <w:start w:val="1"/>
      <w:numFmt w:val="bullet"/>
      <w:lvlText w:val=""/>
      <w:lvlJc w:val="left"/>
      <w:pPr>
        <w:ind w:left="5040" w:hanging="360"/>
      </w:pPr>
      <w:rPr>
        <w:rFonts w:hint="default" w:ascii="Symbol" w:hAnsi="Symbol"/>
      </w:rPr>
    </w:lvl>
    <w:lvl w:ilvl="7" w:tplc="40E29330">
      <w:start w:val="1"/>
      <w:numFmt w:val="bullet"/>
      <w:lvlText w:val="o"/>
      <w:lvlJc w:val="left"/>
      <w:pPr>
        <w:ind w:left="5760" w:hanging="360"/>
      </w:pPr>
      <w:rPr>
        <w:rFonts w:hint="default" w:ascii="Courier New" w:hAnsi="Courier New"/>
      </w:rPr>
    </w:lvl>
    <w:lvl w:ilvl="8" w:tplc="09D6B764">
      <w:start w:val="1"/>
      <w:numFmt w:val="bullet"/>
      <w:lvlText w:val=""/>
      <w:lvlJc w:val="left"/>
      <w:pPr>
        <w:ind w:left="6480" w:hanging="360"/>
      </w:pPr>
      <w:rPr>
        <w:rFonts w:hint="default" w:ascii="Wingdings" w:hAnsi="Wingdings"/>
      </w:rPr>
    </w:lvl>
  </w:abstractNum>
  <w:abstractNum w:abstractNumId="53" w15:restartNumberingAfterBreak="0">
    <w:nsid w:val="461E5C8A"/>
    <w:multiLevelType w:val="hybridMultilevel"/>
    <w:tmpl w:val="5D5AD16E"/>
    <w:lvl w:ilvl="0" w:tplc="FFB0B9E0">
      <w:start w:val="1"/>
      <w:numFmt w:val="bullet"/>
      <w:lvlText w:val=""/>
      <w:lvlJc w:val="left"/>
      <w:pPr>
        <w:ind w:left="648" w:hanging="360"/>
      </w:pPr>
      <w:rPr>
        <w:rFonts w:hint="default" w:ascii="Symbol" w:hAnsi="Symbol"/>
      </w:rPr>
    </w:lvl>
    <w:lvl w:ilvl="1" w:tplc="77905852">
      <w:start w:val="1"/>
      <w:numFmt w:val="bullet"/>
      <w:lvlText w:val="o"/>
      <w:lvlJc w:val="left"/>
      <w:pPr>
        <w:ind w:left="1368" w:hanging="360"/>
      </w:pPr>
      <w:rPr>
        <w:rFonts w:hint="default" w:ascii="Courier New" w:hAnsi="Courier New"/>
      </w:rPr>
    </w:lvl>
    <w:lvl w:ilvl="2" w:tplc="D34CAD96">
      <w:start w:val="1"/>
      <w:numFmt w:val="bullet"/>
      <w:lvlText w:val=""/>
      <w:lvlJc w:val="left"/>
      <w:pPr>
        <w:ind w:left="2088" w:hanging="360"/>
      </w:pPr>
      <w:rPr>
        <w:rFonts w:hint="default" w:ascii="Wingdings" w:hAnsi="Wingdings"/>
      </w:rPr>
    </w:lvl>
    <w:lvl w:ilvl="3" w:tplc="EAE4EF2E">
      <w:start w:val="1"/>
      <w:numFmt w:val="bullet"/>
      <w:lvlText w:val=""/>
      <w:lvlJc w:val="left"/>
      <w:pPr>
        <w:ind w:left="2808" w:hanging="360"/>
      </w:pPr>
      <w:rPr>
        <w:rFonts w:hint="default" w:ascii="Symbol" w:hAnsi="Symbol"/>
      </w:rPr>
    </w:lvl>
    <w:lvl w:ilvl="4" w:tplc="80802766">
      <w:start w:val="1"/>
      <w:numFmt w:val="bullet"/>
      <w:lvlText w:val="o"/>
      <w:lvlJc w:val="left"/>
      <w:pPr>
        <w:ind w:left="3528" w:hanging="360"/>
      </w:pPr>
      <w:rPr>
        <w:rFonts w:hint="default" w:ascii="Courier New" w:hAnsi="Courier New"/>
      </w:rPr>
    </w:lvl>
    <w:lvl w:ilvl="5" w:tplc="C2E41808">
      <w:start w:val="1"/>
      <w:numFmt w:val="bullet"/>
      <w:lvlText w:val=""/>
      <w:lvlJc w:val="left"/>
      <w:pPr>
        <w:ind w:left="4248" w:hanging="360"/>
      </w:pPr>
      <w:rPr>
        <w:rFonts w:hint="default" w:ascii="Wingdings" w:hAnsi="Wingdings"/>
      </w:rPr>
    </w:lvl>
    <w:lvl w:ilvl="6" w:tplc="3CCA7F5E">
      <w:start w:val="1"/>
      <w:numFmt w:val="bullet"/>
      <w:lvlText w:val=""/>
      <w:lvlJc w:val="left"/>
      <w:pPr>
        <w:ind w:left="4968" w:hanging="360"/>
      </w:pPr>
      <w:rPr>
        <w:rFonts w:hint="default" w:ascii="Symbol" w:hAnsi="Symbol"/>
      </w:rPr>
    </w:lvl>
    <w:lvl w:ilvl="7" w:tplc="C2F8351A">
      <w:start w:val="1"/>
      <w:numFmt w:val="bullet"/>
      <w:lvlText w:val="o"/>
      <w:lvlJc w:val="left"/>
      <w:pPr>
        <w:ind w:left="5688" w:hanging="360"/>
      </w:pPr>
      <w:rPr>
        <w:rFonts w:hint="default" w:ascii="Courier New" w:hAnsi="Courier New"/>
      </w:rPr>
    </w:lvl>
    <w:lvl w:ilvl="8" w:tplc="A3A81378">
      <w:start w:val="1"/>
      <w:numFmt w:val="bullet"/>
      <w:lvlText w:val=""/>
      <w:lvlJc w:val="left"/>
      <w:pPr>
        <w:ind w:left="6408" w:hanging="360"/>
      </w:pPr>
      <w:rPr>
        <w:rFonts w:hint="default" w:ascii="Wingdings" w:hAnsi="Wingdings"/>
      </w:rPr>
    </w:lvl>
  </w:abstractNum>
  <w:abstractNum w:abstractNumId="54" w15:restartNumberingAfterBreak="0">
    <w:nsid w:val="485F3380"/>
    <w:multiLevelType w:val="multilevel"/>
    <w:tmpl w:val="04090025"/>
    <w:numStyleLink w:val="Appendix"/>
  </w:abstractNum>
  <w:abstractNum w:abstractNumId="55" w15:restartNumberingAfterBreak="0">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54DDF23B"/>
    <w:multiLevelType w:val="hybridMultilevel"/>
    <w:tmpl w:val="853CE834"/>
    <w:lvl w:ilvl="0" w:tplc="AA423FAE">
      <w:start w:val="1"/>
      <w:numFmt w:val="bullet"/>
      <w:lvlText w:val=""/>
      <w:lvlJc w:val="left"/>
      <w:pPr>
        <w:ind w:left="720" w:hanging="360"/>
      </w:pPr>
      <w:rPr>
        <w:rFonts w:hint="default" w:ascii="Wingdings" w:hAnsi="Wingdings"/>
      </w:rPr>
    </w:lvl>
    <w:lvl w:ilvl="1" w:tplc="47A28418">
      <w:start w:val="1"/>
      <w:numFmt w:val="bullet"/>
      <w:lvlText w:val="o"/>
      <w:lvlJc w:val="left"/>
      <w:pPr>
        <w:ind w:left="1440" w:hanging="360"/>
      </w:pPr>
      <w:rPr>
        <w:rFonts w:hint="default" w:ascii="Courier New" w:hAnsi="Courier New"/>
      </w:rPr>
    </w:lvl>
    <w:lvl w:ilvl="2" w:tplc="EF424564">
      <w:start w:val="1"/>
      <w:numFmt w:val="bullet"/>
      <w:lvlText w:val=""/>
      <w:lvlJc w:val="left"/>
      <w:pPr>
        <w:ind w:left="2160" w:hanging="360"/>
      </w:pPr>
      <w:rPr>
        <w:rFonts w:hint="default" w:ascii="Wingdings" w:hAnsi="Wingdings"/>
      </w:rPr>
    </w:lvl>
    <w:lvl w:ilvl="3" w:tplc="933274D8">
      <w:start w:val="1"/>
      <w:numFmt w:val="bullet"/>
      <w:lvlText w:val=""/>
      <w:lvlJc w:val="left"/>
      <w:pPr>
        <w:ind w:left="2880" w:hanging="360"/>
      </w:pPr>
      <w:rPr>
        <w:rFonts w:hint="default" w:ascii="Symbol" w:hAnsi="Symbol"/>
      </w:rPr>
    </w:lvl>
    <w:lvl w:ilvl="4" w:tplc="ED28B0CA">
      <w:start w:val="1"/>
      <w:numFmt w:val="bullet"/>
      <w:lvlText w:val="o"/>
      <w:lvlJc w:val="left"/>
      <w:pPr>
        <w:ind w:left="3600" w:hanging="360"/>
      </w:pPr>
      <w:rPr>
        <w:rFonts w:hint="default" w:ascii="Courier New" w:hAnsi="Courier New"/>
      </w:rPr>
    </w:lvl>
    <w:lvl w:ilvl="5" w:tplc="B4F49E02">
      <w:start w:val="1"/>
      <w:numFmt w:val="bullet"/>
      <w:lvlText w:val=""/>
      <w:lvlJc w:val="left"/>
      <w:pPr>
        <w:ind w:left="4320" w:hanging="360"/>
      </w:pPr>
      <w:rPr>
        <w:rFonts w:hint="default" w:ascii="Wingdings" w:hAnsi="Wingdings"/>
      </w:rPr>
    </w:lvl>
    <w:lvl w:ilvl="6" w:tplc="2320E61A">
      <w:start w:val="1"/>
      <w:numFmt w:val="bullet"/>
      <w:lvlText w:val=""/>
      <w:lvlJc w:val="left"/>
      <w:pPr>
        <w:ind w:left="5040" w:hanging="360"/>
      </w:pPr>
      <w:rPr>
        <w:rFonts w:hint="default" w:ascii="Symbol" w:hAnsi="Symbol"/>
      </w:rPr>
    </w:lvl>
    <w:lvl w:ilvl="7" w:tplc="F392E3C2">
      <w:start w:val="1"/>
      <w:numFmt w:val="bullet"/>
      <w:lvlText w:val="o"/>
      <w:lvlJc w:val="left"/>
      <w:pPr>
        <w:ind w:left="5760" w:hanging="360"/>
      </w:pPr>
      <w:rPr>
        <w:rFonts w:hint="default" w:ascii="Courier New" w:hAnsi="Courier New"/>
      </w:rPr>
    </w:lvl>
    <w:lvl w:ilvl="8" w:tplc="2370E918">
      <w:start w:val="1"/>
      <w:numFmt w:val="bullet"/>
      <w:lvlText w:val=""/>
      <w:lvlJc w:val="left"/>
      <w:pPr>
        <w:ind w:left="6480" w:hanging="360"/>
      </w:pPr>
      <w:rPr>
        <w:rFonts w:hint="default" w:ascii="Wingdings" w:hAnsi="Wingdings"/>
      </w:rPr>
    </w:lvl>
  </w:abstractNum>
  <w:abstractNum w:abstractNumId="57" w15:restartNumberingAfterBreak="0">
    <w:nsid w:val="5764721C"/>
    <w:multiLevelType w:val="multilevel"/>
    <w:tmpl w:val="09D8F358"/>
    <w:lvl w:ilvl="0">
      <w:numFmt w:val="none"/>
      <w:lvlText w:val=""/>
      <w:lvlJc w:val="left"/>
      <w:pPr>
        <w:tabs>
          <w:tab w:val="num" w:pos="360"/>
        </w:tabs>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8" w15:restartNumberingAfterBreak="0">
    <w:nsid w:val="58939DC7"/>
    <w:multiLevelType w:val="hybridMultilevel"/>
    <w:tmpl w:val="E3360EA2"/>
    <w:lvl w:ilvl="0" w:tplc="A4AE3936">
      <w:start w:val="1"/>
      <w:numFmt w:val="bullet"/>
      <w:lvlText w:val=""/>
      <w:lvlJc w:val="left"/>
      <w:pPr>
        <w:ind w:left="720" w:hanging="360"/>
      </w:pPr>
      <w:rPr>
        <w:rFonts w:hint="default" w:ascii="Symbol" w:hAnsi="Symbol"/>
      </w:rPr>
    </w:lvl>
    <w:lvl w:ilvl="1" w:tplc="3D30B9EE">
      <w:start w:val="1"/>
      <w:numFmt w:val="bullet"/>
      <w:lvlText w:val="o"/>
      <w:lvlJc w:val="left"/>
      <w:pPr>
        <w:ind w:left="1440" w:hanging="360"/>
      </w:pPr>
      <w:rPr>
        <w:rFonts w:hint="default" w:ascii="Courier New" w:hAnsi="Courier New"/>
      </w:rPr>
    </w:lvl>
    <w:lvl w:ilvl="2" w:tplc="8EFAB0E0">
      <w:start w:val="1"/>
      <w:numFmt w:val="bullet"/>
      <w:lvlText w:val=""/>
      <w:lvlJc w:val="left"/>
      <w:pPr>
        <w:ind w:left="2160" w:hanging="360"/>
      </w:pPr>
      <w:rPr>
        <w:rFonts w:hint="default" w:ascii="Wingdings" w:hAnsi="Wingdings"/>
      </w:rPr>
    </w:lvl>
    <w:lvl w:ilvl="3" w:tplc="266A39C8">
      <w:start w:val="1"/>
      <w:numFmt w:val="bullet"/>
      <w:lvlText w:val=""/>
      <w:lvlJc w:val="left"/>
      <w:pPr>
        <w:ind w:left="2880" w:hanging="360"/>
      </w:pPr>
      <w:rPr>
        <w:rFonts w:hint="default" w:ascii="Symbol" w:hAnsi="Symbol"/>
      </w:rPr>
    </w:lvl>
    <w:lvl w:ilvl="4" w:tplc="FF3E90D2">
      <w:start w:val="1"/>
      <w:numFmt w:val="bullet"/>
      <w:lvlText w:val="o"/>
      <w:lvlJc w:val="left"/>
      <w:pPr>
        <w:ind w:left="3600" w:hanging="360"/>
      </w:pPr>
      <w:rPr>
        <w:rFonts w:hint="default" w:ascii="Courier New" w:hAnsi="Courier New"/>
      </w:rPr>
    </w:lvl>
    <w:lvl w:ilvl="5" w:tplc="2CCCE756">
      <w:start w:val="1"/>
      <w:numFmt w:val="bullet"/>
      <w:lvlText w:val=""/>
      <w:lvlJc w:val="left"/>
      <w:pPr>
        <w:ind w:left="4320" w:hanging="360"/>
      </w:pPr>
      <w:rPr>
        <w:rFonts w:hint="default" w:ascii="Wingdings" w:hAnsi="Wingdings"/>
      </w:rPr>
    </w:lvl>
    <w:lvl w:ilvl="6" w:tplc="708C18DE">
      <w:start w:val="1"/>
      <w:numFmt w:val="bullet"/>
      <w:lvlText w:val=""/>
      <w:lvlJc w:val="left"/>
      <w:pPr>
        <w:ind w:left="5040" w:hanging="360"/>
      </w:pPr>
      <w:rPr>
        <w:rFonts w:hint="default" w:ascii="Symbol" w:hAnsi="Symbol"/>
      </w:rPr>
    </w:lvl>
    <w:lvl w:ilvl="7" w:tplc="84DC5EE0">
      <w:start w:val="1"/>
      <w:numFmt w:val="bullet"/>
      <w:lvlText w:val="o"/>
      <w:lvlJc w:val="left"/>
      <w:pPr>
        <w:ind w:left="5760" w:hanging="360"/>
      </w:pPr>
      <w:rPr>
        <w:rFonts w:hint="default" w:ascii="Courier New" w:hAnsi="Courier New"/>
      </w:rPr>
    </w:lvl>
    <w:lvl w:ilvl="8" w:tplc="33268376">
      <w:start w:val="1"/>
      <w:numFmt w:val="bullet"/>
      <w:lvlText w:val=""/>
      <w:lvlJc w:val="left"/>
      <w:pPr>
        <w:ind w:left="6480" w:hanging="360"/>
      </w:pPr>
      <w:rPr>
        <w:rFonts w:hint="default" w:ascii="Wingdings" w:hAnsi="Wingdings"/>
      </w:rPr>
    </w:lvl>
  </w:abstractNum>
  <w:abstractNum w:abstractNumId="59" w15:restartNumberingAfterBreak="0">
    <w:nsid w:val="598B7660"/>
    <w:multiLevelType w:val="multilevel"/>
    <w:tmpl w:val="04090025"/>
    <w:numStyleLink w:val="Appendix"/>
  </w:abstractNum>
  <w:abstractNum w:abstractNumId="60" w15:restartNumberingAfterBreak="0">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5EE54FAC"/>
    <w:multiLevelType w:val="hybridMultilevel"/>
    <w:tmpl w:val="4A18D348"/>
    <w:lvl w:ilvl="0" w:tplc="F4A607A0">
      <w:start w:val="1"/>
      <w:numFmt w:val="bullet"/>
      <w:lvlText w:val=""/>
      <w:lvlJc w:val="left"/>
      <w:pPr>
        <w:ind w:left="936" w:hanging="360"/>
      </w:pPr>
      <w:rPr>
        <w:rFonts w:hint="default" w:ascii="Symbol" w:hAnsi="Symbol"/>
      </w:rPr>
    </w:lvl>
    <w:lvl w:ilvl="1" w:tplc="D18EE732">
      <w:start w:val="1"/>
      <w:numFmt w:val="bullet"/>
      <w:lvlText w:val="o"/>
      <w:lvlJc w:val="left"/>
      <w:pPr>
        <w:ind w:left="1656" w:hanging="360"/>
      </w:pPr>
      <w:rPr>
        <w:rFonts w:hint="default" w:ascii="Courier New" w:hAnsi="Courier New"/>
      </w:rPr>
    </w:lvl>
    <w:lvl w:ilvl="2" w:tplc="1F2C57E8">
      <w:start w:val="1"/>
      <w:numFmt w:val="bullet"/>
      <w:lvlText w:val=""/>
      <w:lvlJc w:val="left"/>
      <w:pPr>
        <w:ind w:left="2376" w:hanging="360"/>
      </w:pPr>
      <w:rPr>
        <w:rFonts w:hint="default" w:ascii="Wingdings" w:hAnsi="Wingdings"/>
      </w:rPr>
    </w:lvl>
    <w:lvl w:ilvl="3" w:tplc="BDA050E6">
      <w:start w:val="1"/>
      <w:numFmt w:val="bullet"/>
      <w:lvlText w:val=""/>
      <w:lvlJc w:val="left"/>
      <w:pPr>
        <w:ind w:left="3096" w:hanging="360"/>
      </w:pPr>
      <w:rPr>
        <w:rFonts w:hint="default" w:ascii="Symbol" w:hAnsi="Symbol"/>
      </w:rPr>
    </w:lvl>
    <w:lvl w:ilvl="4" w:tplc="061011DA">
      <w:start w:val="1"/>
      <w:numFmt w:val="bullet"/>
      <w:lvlText w:val="o"/>
      <w:lvlJc w:val="left"/>
      <w:pPr>
        <w:ind w:left="3816" w:hanging="360"/>
      </w:pPr>
      <w:rPr>
        <w:rFonts w:hint="default" w:ascii="Courier New" w:hAnsi="Courier New"/>
      </w:rPr>
    </w:lvl>
    <w:lvl w:ilvl="5" w:tplc="4F1E9CEA">
      <w:start w:val="1"/>
      <w:numFmt w:val="bullet"/>
      <w:lvlText w:val=""/>
      <w:lvlJc w:val="left"/>
      <w:pPr>
        <w:ind w:left="4536" w:hanging="360"/>
      </w:pPr>
      <w:rPr>
        <w:rFonts w:hint="default" w:ascii="Wingdings" w:hAnsi="Wingdings"/>
      </w:rPr>
    </w:lvl>
    <w:lvl w:ilvl="6" w:tplc="43FA5B9C">
      <w:start w:val="1"/>
      <w:numFmt w:val="bullet"/>
      <w:lvlText w:val=""/>
      <w:lvlJc w:val="left"/>
      <w:pPr>
        <w:ind w:left="5256" w:hanging="360"/>
      </w:pPr>
      <w:rPr>
        <w:rFonts w:hint="default" w:ascii="Symbol" w:hAnsi="Symbol"/>
      </w:rPr>
    </w:lvl>
    <w:lvl w:ilvl="7" w:tplc="E326AE5C">
      <w:start w:val="1"/>
      <w:numFmt w:val="bullet"/>
      <w:lvlText w:val="o"/>
      <w:lvlJc w:val="left"/>
      <w:pPr>
        <w:ind w:left="5976" w:hanging="360"/>
      </w:pPr>
      <w:rPr>
        <w:rFonts w:hint="default" w:ascii="Courier New" w:hAnsi="Courier New"/>
      </w:rPr>
    </w:lvl>
    <w:lvl w:ilvl="8" w:tplc="7B0CEEFC">
      <w:start w:val="1"/>
      <w:numFmt w:val="bullet"/>
      <w:lvlText w:val=""/>
      <w:lvlJc w:val="left"/>
      <w:pPr>
        <w:ind w:left="6696" w:hanging="360"/>
      </w:pPr>
      <w:rPr>
        <w:rFonts w:hint="default" w:ascii="Wingdings" w:hAnsi="Wingdings"/>
      </w:rPr>
    </w:lvl>
  </w:abstractNum>
  <w:abstractNum w:abstractNumId="62" w15:restartNumberingAfterBreak="0">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60AF6F4C"/>
    <w:multiLevelType w:val="multilevel"/>
    <w:tmpl w:val="04090025"/>
    <w:numStyleLink w:val="Appendix"/>
  </w:abstractNum>
  <w:abstractNum w:abstractNumId="64" w15:restartNumberingAfterBreak="0">
    <w:nsid w:val="6A03BB29"/>
    <w:multiLevelType w:val="hybridMultilevel"/>
    <w:tmpl w:val="2EFA9858"/>
    <w:lvl w:ilvl="0" w:tplc="D4EA9002">
      <w:start w:val="1"/>
      <w:numFmt w:val="bullet"/>
      <w:lvlText w:val=""/>
      <w:lvlJc w:val="left"/>
      <w:pPr>
        <w:ind w:left="648" w:hanging="360"/>
      </w:pPr>
      <w:rPr>
        <w:rFonts w:hint="default" w:ascii="Symbol" w:hAnsi="Symbol"/>
      </w:rPr>
    </w:lvl>
    <w:lvl w:ilvl="1" w:tplc="FEFE0E26">
      <w:start w:val="1"/>
      <w:numFmt w:val="bullet"/>
      <w:lvlText w:val="o"/>
      <w:lvlJc w:val="left"/>
      <w:pPr>
        <w:ind w:left="1440" w:hanging="360"/>
      </w:pPr>
      <w:rPr>
        <w:rFonts w:hint="default" w:ascii="Courier New" w:hAnsi="Courier New"/>
      </w:rPr>
    </w:lvl>
    <w:lvl w:ilvl="2" w:tplc="1BFAB988">
      <w:start w:val="1"/>
      <w:numFmt w:val="bullet"/>
      <w:lvlText w:val=""/>
      <w:lvlJc w:val="left"/>
      <w:pPr>
        <w:ind w:left="2160" w:hanging="360"/>
      </w:pPr>
      <w:rPr>
        <w:rFonts w:hint="default" w:ascii="Wingdings" w:hAnsi="Wingdings"/>
      </w:rPr>
    </w:lvl>
    <w:lvl w:ilvl="3" w:tplc="35AC9792">
      <w:start w:val="1"/>
      <w:numFmt w:val="bullet"/>
      <w:lvlText w:val=""/>
      <w:lvlJc w:val="left"/>
      <w:pPr>
        <w:ind w:left="2880" w:hanging="360"/>
      </w:pPr>
      <w:rPr>
        <w:rFonts w:hint="default" w:ascii="Symbol" w:hAnsi="Symbol"/>
      </w:rPr>
    </w:lvl>
    <w:lvl w:ilvl="4" w:tplc="4F664EFE">
      <w:start w:val="1"/>
      <w:numFmt w:val="bullet"/>
      <w:lvlText w:val="o"/>
      <w:lvlJc w:val="left"/>
      <w:pPr>
        <w:ind w:left="3600" w:hanging="360"/>
      </w:pPr>
      <w:rPr>
        <w:rFonts w:hint="default" w:ascii="Courier New" w:hAnsi="Courier New"/>
      </w:rPr>
    </w:lvl>
    <w:lvl w:ilvl="5" w:tplc="D6866B0E">
      <w:start w:val="1"/>
      <w:numFmt w:val="bullet"/>
      <w:lvlText w:val=""/>
      <w:lvlJc w:val="left"/>
      <w:pPr>
        <w:ind w:left="4320" w:hanging="360"/>
      </w:pPr>
      <w:rPr>
        <w:rFonts w:hint="default" w:ascii="Wingdings" w:hAnsi="Wingdings"/>
      </w:rPr>
    </w:lvl>
    <w:lvl w:ilvl="6" w:tplc="59D6D35E">
      <w:start w:val="1"/>
      <w:numFmt w:val="bullet"/>
      <w:lvlText w:val=""/>
      <w:lvlJc w:val="left"/>
      <w:pPr>
        <w:ind w:left="5040" w:hanging="360"/>
      </w:pPr>
      <w:rPr>
        <w:rFonts w:hint="default" w:ascii="Symbol" w:hAnsi="Symbol"/>
      </w:rPr>
    </w:lvl>
    <w:lvl w:ilvl="7" w:tplc="7988D8E4">
      <w:start w:val="1"/>
      <w:numFmt w:val="bullet"/>
      <w:lvlText w:val="o"/>
      <w:lvlJc w:val="left"/>
      <w:pPr>
        <w:ind w:left="5760" w:hanging="360"/>
      </w:pPr>
      <w:rPr>
        <w:rFonts w:hint="default" w:ascii="Courier New" w:hAnsi="Courier New"/>
      </w:rPr>
    </w:lvl>
    <w:lvl w:ilvl="8" w:tplc="5E30AED2">
      <w:start w:val="1"/>
      <w:numFmt w:val="bullet"/>
      <w:lvlText w:val=""/>
      <w:lvlJc w:val="left"/>
      <w:pPr>
        <w:ind w:left="6480" w:hanging="360"/>
      </w:pPr>
      <w:rPr>
        <w:rFonts w:hint="default" w:ascii="Wingdings" w:hAnsi="Wingdings"/>
      </w:rPr>
    </w:lvl>
  </w:abstractNum>
  <w:abstractNum w:abstractNumId="65" w15:restartNumberingAfterBreak="0">
    <w:nsid w:val="6AAC090D"/>
    <w:multiLevelType w:val="multilevel"/>
    <w:tmpl w:val="04090025"/>
    <w:numStyleLink w:val="Appendix"/>
  </w:abstractNum>
  <w:abstractNum w:abstractNumId="66" w15:restartNumberingAfterBreak="0">
    <w:nsid w:val="6B285C33"/>
    <w:multiLevelType w:val="hybridMultilevel"/>
    <w:tmpl w:val="974233A8"/>
    <w:lvl w:ilvl="0" w:tplc="08445F1A">
      <w:start w:val="1"/>
      <w:numFmt w:val="bullet"/>
      <w:lvlText w:val=""/>
      <w:lvlJc w:val="left"/>
      <w:pPr>
        <w:ind w:left="720" w:hanging="360"/>
      </w:pPr>
      <w:rPr>
        <w:rFonts w:hint="default" w:ascii="Symbol" w:hAnsi="Symbol"/>
      </w:rPr>
    </w:lvl>
    <w:lvl w:ilvl="1" w:tplc="FB28CB72">
      <w:start w:val="1"/>
      <w:numFmt w:val="bullet"/>
      <w:lvlText w:val="o"/>
      <w:lvlJc w:val="left"/>
      <w:pPr>
        <w:ind w:left="1440" w:hanging="360"/>
      </w:pPr>
      <w:rPr>
        <w:rFonts w:hint="default" w:ascii="Courier New" w:hAnsi="Courier New"/>
      </w:rPr>
    </w:lvl>
    <w:lvl w:ilvl="2" w:tplc="66E2494A">
      <w:start w:val="1"/>
      <w:numFmt w:val="bullet"/>
      <w:lvlText w:val=""/>
      <w:lvlJc w:val="left"/>
      <w:pPr>
        <w:ind w:left="2160" w:hanging="360"/>
      </w:pPr>
      <w:rPr>
        <w:rFonts w:hint="default" w:ascii="Wingdings" w:hAnsi="Wingdings"/>
      </w:rPr>
    </w:lvl>
    <w:lvl w:ilvl="3" w:tplc="0EAAD698">
      <w:start w:val="1"/>
      <w:numFmt w:val="bullet"/>
      <w:lvlText w:val=""/>
      <w:lvlJc w:val="left"/>
      <w:pPr>
        <w:ind w:left="2880" w:hanging="360"/>
      </w:pPr>
      <w:rPr>
        <w:rFonts w:hint="default" w:ascii="Symbol" w:hAnsi="Symbol"/>
      </w:rPr>
    </w:lvl>
    <w:lvl w:ilvl="4" w:tplc="3C420CD8">
      <w:start w:val="1"/>
      <w:numFmt w:val="bullet"/>
      <w:lvlText w:val="o"/>
      <w:lvlJc w:val="left"/>
      <w:pPr>
        <w:ind w:left="3600" w:hanging="360"/>
      </w:pPr>
      <w:rPr>
        <w:rFonts w:hint="default" w:ascii="Courier New" w:hAnsi="Courier New"/>
      </w:rPr>
    </w:lvl>
    <w:lvl w:ilvl="5" w:tplc="36B67226">
      <w:start w:val="1"/>
      <w:numFmt w:val="bullet"/>
      <w:lvlText w:val=""/>
      <w:lvlJc w:val="left"/>
      <w:pPr>
        <w:ind w:left="4320" w:hanging="360"/>
      </w:pPr>
      <w:rPr>
        <w:rFonts w:hint="default" w:ascii="Wingdings" w:hAnsi="Wingdings"/>
      </w:rPr>
    </w:lvl>
    <w:lvl w:ilvl="6" w:tplc="8D440F0E">
      <w:start w:val="1"/>
      <w:numFmt w:val="bullet"/>
      <w:lvlText w:val=""/>
      <w:lvlJc w:val="left"/>
      <w:pPr>
        <w:ind w:left="5040" w:hanging="360"/>
      </w:pPr>
      <w:rPr>
        <w:rFonts w:hint="default" w:ascii="Symbol" w:hAnsi="Symbol"/>
      </w:rPr>
    </w:lvl>
    <w:lvl w:ilvl="7" w:tplc="0524B3C8">
      <w:start w:val="1"/>
      <w:numFmt w:val="bullet"/>
      <w:lvlText w:val="o"/>
      <w:lvlJc w:val="left"/>
      <w:pPr>
        <w:ind w:left="5760" w:hanging="360"/>
      </w:pPr>
      <w:rPr>
        <w:rFonts w:hint="default" w:ascii="Courier New" w:hAnsi="Courier New"/>
      </w:rPr>
    </w:lvl>
    <w:lvl w:ilvl="8" w:tplc="76C0325C">
      <w:start w:val="1"/>
      <w:numFmt w:val="bullet"/>
      <w:lvlText w:val=""/>
      <w:lvlJc w:val="left"/>
      <w:pPr>
        <w:ind w:left="6480" w:hanging="360"/>
      </w:pPr>
      <w:rPr>
        <w:rFonts w:hint="default" w:ascii="Wingdings" w:hAnsi="Wingdings"/>
      </w:rPr>
    </w:lvl>
  </w:abstractNum>
  <w:abstractNum w:abstractNumId="67" w15:restartNumberingAfterBreak="0">
    <w:nsid w:val="6C62DF40"/>
    <w:multiLevelType w:val="hybridMultilevel"/>
    <w:tmpl w:val="181C2BAE"/>
    <w:lvl w:ilvl="0" w:tplc="075E1764">
      <w:start w:val="1"/>
      <w:numFmt w:val="bullet"/>
      <w:lvlText w:val=""/>
      <w:lvlJc w:val="left"/>
      <w:pPr>
        <w:ind w:left="648" w:hanging="360"/>
      </w:pPr>
      <w:rPr>
        <w:rFonts w:hint="default" w:ascii="Symbol" w:hAnsi="Symbol"/>
      </w:rPr>
    </w:lvl>
    <w:lvl w:ilvl="1" w:tplc="A76688AC">
      <w:start w:val="1"/>
      <w:numFmt w:val="bullet"/>
      <w:lvlText w:val="o"/>
      <w:lvlJc w:val="left"/>
      <w:pPr>
        <w:ind w:left="1440" w:hanging="360"/>
      </w:pPr>
      <w:rPr>
        <w:rFonts w:hint="default" w:ascii="Courier New" w:hAnsi="Courier New"/>
      </w:rPr>
    </w:lvl>
    <w:lvl w:ilvl="2" w:tplc="B376420E">
      <w:start w:val="1"/>
      <w:numFmt w:val="bullet"/>
      <w:lvlText w:val=""/>
      <w:lvlJc w:val="left"/>
      <w:pPr>
        <w:ind w:left="2160" w:hanging="360"/>
      </w:pPr>
      <w:rPr>
        <w:rFonts w:hint="default" w:ascii="Wingdings" w:hAnsi="Wingdings"/>
      </w:rPr>
    </w:lvl>
    <w:lvl w:ilvl="3" w:tplc="71A8C35E">
      <w:start w:val="1"/>
      <w:numFmt w:val="bullet"/>
      <w:lvlText w:val=""/>
      <w:lvlJc w:val="left"/>
      <w:pPr>
        <w:ind w:left="2880" w:hanging="360"/>
      </w:pPr>
      <w:rPr>
        <w:rFonts w:hint="default" w:ascii="Symbol" w:hAnsi="Symbol"/>
      </w:rPr>
    </w:lvl>
    <w:lvl w:ilvl="4" w:tplc="89A2AFB2">
      <w:start w:val="1"/>
      <w:numFmt w:val="bullet"/>
      <w:lvlText w:val="o"/>
      <w:lvlJc w:val="left"/>
      <w:pPr>
        <w:ind w:left="3600" w:hanging="360"/>
      </w:pPr>
      <w:rPr>
        <w:rFonts w:hint="default" w:ascii="Courier New" w:hAnsi="Courier New"/>
      </w:rPr>
    </w:lvl>
    <w:lvl w:ilvl="5" w:tplc="C0983044">
      <w:start w:val="1"/>
      <w:numFmt w:val="bullet"/>
      <w:lvlText w:val=""/>
      <w:lvlJc w:val="left"/>
      <w:pPr>
        <w:ind w:left="4320" w:hanging="360"/>
      </w:pPr>
      <w:rPr>
        <w:rFonts w:hint="default" w:ascii="Wingdings" w:hAnsi="Wingdings"/>
      </w:rPr>
    </w:lvl>
    <w:lvl w:ilvl="6" w:tplc="E5AECD7A">
      <w:start w:val="1"/>
      <w:numFmt w:val="bullet"/>
      <w:lvlText w:val=""/>
      <w:lvlJc w:val="left"/>
      <w:pPr>
        <w:ind w:left="5040" w:hanging="360"/>
      </w:pPr>
      <w:rPr>
        <w:rFonts w:hint="default" w:ascii="Symbol" w:hAnsi="Symbol"/>
      </w:rPr>
    </w:lvl>
    <w:lvl w:ilvl="7" w:tplc="40101FBE">
      <w:start w:val="1"/>
      <w:numFmt w:val="bullet"/>
      <w:lvlText w:val="o"/>
      <w:lvlJc w:val="left"/>
      <w:pPr>
        <w:ind w:left="5760" w:hanging="360"/>
      </w:pPr>
      <w:rPr>
        <w:rFonts w:hint="default" w:ascii="Courier New" w:hAnsi="Courier New"/>
      </w:rPr>
    </w:lvl>
    <w:lvl w:ilvl="8" w:tplc="2E2827B4">
      <w:start w:val="1"/>
      <w:numFmt w:val="bullet"/>
      <w:lvlText w:val=""/>
      <w:lvlJc w:val="left"/>
      <w:pPr>
        <w:ind w:left="6480" w:hanging="360"/>
      </w:pPr>
      <w:rPr>
        <w:rFonts w:hint="default" w:ascii="Wingdings" w:hAnsi="Wingdings"/>
      </w:rPr>
    </w:lvl>
  </w:abstractNum>
  <w:abstractNum w:abstractNumId="68" w15:restartNumberingAfterBreak="0">
    <w:nsid w:val="6D554074"/>
    <w:multiLevelType w:val="hybridMultilevel"/>
    <w:tmpl w:val="2BB08D8E"/>
    <w:lvl w:ilvl="0" w:tplc="246CBBDE">
      <w:start w:val="1"/>
      <w:numFmt w:val="bullet"/>
      <w:lvlText w:val=""/>
      <w:lvlJc w:val="left"/>
      <w:pPr>
        <w:ind w:left="936" w:hanging="360"/>
      </w:pPr>
      <w:rPr>
        <w:rFonts w:hint="default" w:ascii="Symbol" w:hAnsi="Symbol"/>
      </w:rPr>
    </w:lvl>
    <w:lvl w:ilvl="1" w:tplc="E92A8026">
      <w:start w:val="1"/>
      <w:numFmt w:val="bullet"/>
      <w:lvlText w:val="o"/>
      <w:lvlJc w:val="left"/>
      <w:pPr>
        <w:ind w:left="1656" w:hanging="360"/>
      </w:pPr>
      <w:rPr>
        <w:rFonts w:hint="default" w:ascii="Courier New" w:hAnsi="Courier New"/>
      </w:rPr>
    </w:lvl>
    <w:lvl w:ilvl="2" w:tplc="B194F16E">
      <w:start w:val="1"/>
      <w:numFmt w:val="bullet"/>
      <w:lvlText w:val=""/>
      <w:lvlJc w:val="left"/>
      <w:pPr>
        <w:ind w:left="2376" w:hanging="360"/>
      </w:pPr>
      <w:rPr>
        <w:rFonts w:hint="default" w:ascii="Wingdings" w:hAnsi="Wingdings"/>
      </w:rPr>
    </w:lvl>
    <w:lvl w:ilvl="3" w:tplc="A0D8E76C">
      <w:start w:val="1"/>
      <w:numFmt w:val="bullet"/>
      <w:lvlText w:val=""/>
      <w:lvlJc w:val="left"/>
      <w:pPr>
        <w:ind w:left="3096" w:hanging="360"/>
      </w:pPr>
      <w:rPr>
        <w:rFonts w:hint="default" w:ascii="Symbol" w:hAnsi="Symbol"/>
      </w:rPr>
    </w:lvl>
    <w:lvl w:ilvl="4" w:tplc="9648CDB8">
      <w:start w:val="1"/>
      <w:numFmt w:val="bullet"/>
      <w:lvlText w:val="o"/>
      <w:lvlJc w:val="left"/>
      <w:pPr>
        <w:ind w:left="3816" w:hanging="360"/>
      </w:pPr>
      <w:rPr>
        <w:rFonts w:hint="default" w:ascii="Courier New" w:hAnsi="Courier New"/>
      </w:rPr>
    </w:lvl>
    <w:lvl w:ilvl="5" w:tplc="97763A00">
      <w:start w:val="1"/>
      <w:numFmt w:val="bullet"/>
      <w:lvlText w:val=""/>
      <w:lvlJc w:val="left"/>
      <w:pPr>
        <w:ind w:left="4536" w:hanging="360"/>
      </w:pPr>
      <w:rPr>
        <w:rFonts w:hint="default" w:ascii="Wingdings" w:hAnsi="Wingdings"/>
      </w:rPr>
    </w:lvl>
    <w:lvl w:ilvl="6" w:tplc="817AAA12">
      <w:start w:val="1"/>
      <w:numFmt w:val="bullet"/>
      <w:lvlText w:val=""/>
      <w:lvlJc w:val="left"/>
      <w:pPr>
        <w:ind w:left="5256" w:hanging="360"/>
      </w:pPr>
      <w:rPr>
        <w:rFonts w:hint="default" w:ascii="Symbol" w:hAnsi="Symbol"/>
      </w:rPr>
    </w:lvl>
    <w:lvl w:ilvl="7" w:tplc="1E66AB44">
      <w:start w:val="1"/>
      <w:numFmt w:val="bullet"/>
      <w:lvlText w:val="o"/>
      <w:lvlJc w:val="left"/>
      <w:pPr>
        <w:ind w:left="5976" w:hanging="360"/>
      </w:pPr>
      <w:rPr>
        <w:rFonts w:hint="default" w:ascii="Courier New" w:hAnsi="Courier New"/>
      </w:rPr>
    </w:lvl>
    <w:lvl w:ilvl="8" w:tplc="D946CDD0">
      <w:start w:val="1"/>
      <w:numFmt w:val="bullet"/>
      <w:lvlText w:val=""/>
      <w:lvlJc w:val="left"/>
      <w:pPr>
        <w:ind w:left="6696" w:hanging="360"/>
      </w:pPr>
      <w:rPr>
        <w:rFonts w:hint="default" w:ascii="Wingdings" w:hAnsi="Wingdings"/>
      </w:rPr>
    </w:lvl>
  </w:abstractNum>
  <w:abstractNum w:abstractNumId="69" w15:restartNumberingAfterBreak="0">
    <w:nsid w:val="6D55EF7D"/>
    <w:multiLevelType w:val="hybridMultilevel"/>
    <w:tmpl w:val="F8E61C68"/>
    <w:lvl w:ilvl="0" w:tplc="2466B296">
      <w:start w:val="1"/>
      <w:numFmt w:val="bullet"/>
      <w:lvlText w:val=""/>
      <w:lvlJc w:val="left"/>
      <w:pPr>
        <w:ind w:left="648" w:hanging="360"/>
      </w:pPr>
      <w:rPr>
        <w:rFonts w:hint="default" w:ascii="Symbol" w:hAnsi="Symbol"/>
      </w:rPr>
    </w:lvl>
    <w:lvl w:ilvl="1" w:tplc="A2480FA8">
      <w:start w:val="1"/>
      <w:numFmt w:val="bullet"/>
      <w:lvlText w:val="o"/>
      <w:lvlJc w:val="left"/>
      <w:pPr>
        <w:ind w:left="1368" w:hanging="360"/>
      </w:pPr>
      <w:rPr>
        <w:rFonts w:hint="default" w:ascii="Courier New" w:hAnsi="Courier New"/>
      </w:rPr>
    </w:lvl>
    <w:lvl w:ilvl="2" w:tplc="E3D4D224">
      <w:start w:val="1"/>
      <w:numFmt w:val="bullet"/>
      <w:lvlText w:val=""/>
      <w:lvlJc w:val="left"/>
      <w:pPr>
        <w:ind w:left="2088" w:hanging="360"/>
      </w:pPr>
      <w:rPr>
        <w:rFonts w:hint="default" w:ascii="Wingdings" w:hAnsi="Wingdings"/>
      </w:rPr>
    </w:lvl>
    <w:lvl w:ilvl="3" w:tplc="346C6F72">
      <w:start w:val="1"/>
      <w:numFmt w:val="bullet"/>
      <w:lvlText w:val=""/>
      <w:lvlJc w:val="left"/>
      <w:pPr>
        <w:ind w:left="2808" w:hanging="360"/>
      </w:pPr>
      <w:rPr>
        <w:rFonts w:hint="default" w:ascii="Symbol" w:hAnsi="Symbol"/>
      </w:rPr>
    </w:lvl>
    <w:lvl w:ilvl="4" w:tplc="EA148E46">
      <w:start w:val="1"/>
      <w:numFmt w:val="bullet"/>
      <w:lvlText w:val="o"/>
      <w:lvlJc w:val="left"/>
      <w:pPr>
        <w:ind w:left="3528" w:hanging="360"/>
      </w:pPr>
      <w:rPr>
        <w:rFonts w:hint="default" w:ascii="Courier New" w:hAnsi="Courier New"/>
      </w:rPr>
    </w:lvl>
    <w:lvl w:ilvl="5" w:tplc="761C93FE">
      <w:start w:val="1"/>
      <w:numFmt w:val="bullet"/>
      <w:lvlText w:val=""/>
      <w:lvlJc w:val="left"/>
      <w:pPr>
        <w:ind w:left="4248" w:hanging="360"/>
      </w:pPr>
      <w:rPr>
        <w:rFonts w:hint="default" w:ascii="Wingdings" w:hAnsi="Wingdings"/>
      </w:rPr>
    </w:lvl>
    <w:lvl w:ilvl="6" w:tplc="ED72B886">
      <w:start w:val="1"/>
      <w:numFmt w:val="bullet"/>
      <w:lvlText w:val=""/>
      <w:lvlJc w:val="left"/>
      <w:pPr>
        <w:ind w:left="4968" w:hanging="360"/>
      </w:pPr>
      <w:rPr>
        <w:rFonts w:hint="default" w:ascii="Symbol" w:hAnsi="Symbol"/>
      </w:rPr>
    </w:lvl>
    <w:lvl w:ilvl="7" w:tplc="760C2C30">
      <w:start w:val="1"/>
      <w:numFmt w:val="bullet"/>
      <w:lvlText w:val="o"/>
      <w:lvlJc w:val="left"/>
      <w:pPr>
        <w:ind w:left="5688" w:hanging="360"/>
      </w:pPr>
      <w:rPr>
        <w:rFonts w:hint="default" w:ascii="Courier New" w:hAnsi="Courier New"/>
      </w:rPr>
    </w:lvl>
    <w:lvl w:ilvl="8" w:tplc="76D077CA">
      <w:start w:val="1"/>
      <w:numFmt w:val="bullet"/>
      <w:lvlText w:val=""/>
      <w:lvlJc w:val="left"/>
      <w:pPr>
        <w:ind w:left="6408" w:hanging="360"/>
      </w:pPr>
      <w:rPr>
        <w:rFonts w:hint="default" w:ascii="Wingdings" w:hAnsi="Wingdings"/>
      </w:rPr>
    </w:lvl>
  </w:abstractNum>
  <w:abstractNum w:abstractNumId="70" w15:restartNumberingAfterBreak="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15:restartNumberingAfterBreak="0">
    <w:nsid w:val="710DC6C2"/>
    <w:multiLevelType w:val="hybridMultilevel"/>
    <w:tmpl w:val="7BB2D292"/>
    <w:lvl w:ilvl="0" w:tplc="D79630A4">
      <w:start w:val="1"/>
      <w:numFmt w:val="bullet"/>
      <w:lvlText w:val=""/>
      <w:lvlJc w:val="left"/>
      <w:pPr>
        <w:ind w:left="1800" w:hanging="360"/>
      </w:pPr>
      <w:rPr>
        <w:rFonts w:hint="default" w:ascii="Symbol" w:hAnsi="Symbol"/>
      </w:rPr>
    </w:lvl>
    <w:lvl w:ilvl="1" w:tplc="6B8660E4">
      <w:start w:val="1"/>
      <w:numFmt w:val="bullet"/>
      <w:lvlText w:val="o"/>
      <w:lvlJc w:val="left"/>
      <w:pPr>
        <w:ind w:left="2520" w:hanging="360"/>
      </w:pPr>
      <w:rPr>
        <w:rFonts w:hint="default" w:ascii="Courier New" w:hAnsi="Courier New"/>
      </w:rPr>
    </w:lvl>
    <w:lvl w:ilvl="2" w:tplc="A294BA28">
      <w:start w:val="1"/>
      <w:numFmt w:val="bullet"/>
      <w:lvlText w:val=""/>
      <w:lvlJc w:val="left"/>
      <w:pPr>
        <w:ind w:left="3240" w:hanging="360"/>
      </w:pPr>
      <w:rPr>
        <w:rFonts w:hint="default" w:ascii="Wingdings" w:hAnsi="Wingdings"/>
      </w:rPr>
    </w:lvl>
    <w:lvl w:ilvl="3" w:tplc="1B201BBA">
      <w:start w:val="1"/>
      <w:numFmt w:val="bullet"/>
      <w:lvlText w:val=""/>
      <w:lvlJc w:val="left"/>
      <w:pPr>
        <w:ind w:left="3960" w:hanging="360"/>
      </w:pPr>
      <w:rPr>
        <w:rFonts w:hint="default" w:ascii="Symbol" w:hAnsi="Symbol"/>
      </w:rPr>
    </w:lvl>
    <w:lvl w:ilvl="4" w:tplc="0DD067F0">
      <w:start w:val="1"/>
      <w:numFmt w:val="bullet"/>
      <w:lvlText w:val="o"/>
      <w:lvlJc w:val="left"/>
      <w:pPr>
        <w:ind w:left="4680" w:hanging="360"/>
      </w:pPr>
      <w:rPr>
        <w:rFonts w:hint="default" w:ascii="Courier New" w:hAnsi="Courier New"/>
      </w:rPr>
    </w:lvl>
    <w:lvl w:ilvl="5" w:tplc="D45EA212">
      <w:start w:val="1"/>
      <w:numFmt w:val="bullet"/>
      <w:lvlText w:val=""/>
      <w:lvlJc w:val="left"/>
      <w:pPr>
        <w:ind w:left="5400" w:hanging="360"/>
      </w:pPr>
      <w:rPr>
        <w:rFonts w:hint="default" w:ascii="Wingdings" w:hAnsi="Wingdings"/>
      </w:rPr>
    </w:lvl>
    <w:lvl w:ilvl="6" w:tplc="3EC8F5AC">
      <w:start w:val="1"/>
      <w:numFmt w:val="bullet"/>
      <w:lvlText w:val=""/>
      <w:lvlJc w:val="left"/>
      <w:pPr>
        <w:ind w:left="6120" w:hanging="360"/>
      </w:pPr>
      <w:rPr>
        <w:rFonts w:hint="default" w:ascii="Symbol" w:hAnsi="Symbol"/>
      </w:rPr>
    </w:lvl>
    <w:lvl w:ilvl="7" w:tplc="77543DA2">
      <w:start w:val="1"/>
      <w:numFmt w:val="bullet"/>
      <w:lvlText w:val="o"/>
      <w:lvlJc w:val="left"/>
      <w:pPr>
        <w:ind w:left="6840" w:hanging="360"/>
      </w:pPr>
      <w:rPr>
        <w:rFonts w:hint="default" w:ascii="Courier New" w:hAnsi="Courier New"/>
      </w:rPr>
    </w:lvl>
    <w:lvl w:ilvl="8" w:tplc="C97885E2">
      <w:start w:val="1"/>
      <w:numFmt w:val="bullet"/>
      <w:lvlText w:val=""/>
      <w:lvlJc w:val="left"/>
      <w:pPr>
        <w:ind w:left="7560" w:hanging="360"/>
      </w:pPr>
      <w:rPr>
        <w:rFonts w:hint="default" w:ascii="Wingdings" w:hAnsi="Wingdings"/>
      </w:rPr>
    </w:lvl>
  </w:abstractNum>
  <w:abstractNum w:abstractNumId="72" w15:restartNumberingAfterBreak="0">
    <w:nsid w:val="777982ED"/>
    <w:multiLevelType w:val="hybridMultilevel"/>
    <w:tmpl w:val="D514FDEA"/>
    <w:lvl w:ilvl="0" w:tplc="8AC085F2">
      <w:start w:val="1"/>
      <w:numFmt w:val="bullet"/>
      <w:lvlText w:val=""/>
      <w:lvlJc w:val="left"/>
      <w:pPr>
        <w:ind w:left="648" w:hanging="360"/>
      </w:pPr>
      <w:rPr>
        <w:rFonts w:hint="default" w:ascii="Symbol" w:hAnsi="Symbol"/>
      </w:rPr>
    </w:lvl>
    <w:lvl w:ilvl="1" w:tplc="F3325ECA">
      <w:start w:val="1"/>
      <w:numFmt w:val="bullet"/>
      <w:lvlText w:val="o"/>
      <w:lvlJc w:val="left"/>
      <w:pPr>
        <w:ind w:left="1368" w:hanging="360"/>
      </w:pPr>
      <w:rPr>
        <w:rFonts w:hint="default" w:ascii="Courier New" w:hAnsi="Courier New"/>
      </w:rPr>
    </w:lvl>
    <w:lvl w:ilvl="2" w:tplc="EAC04B62">
      <w:start w:val="1"/>
      <w:numFmt w:val="bullet"/>
      <w:lvlText w:val=""/>
      <w:lvlJc w:val="left"/>
      <w:pPr>
        <w:ind w:left="2088" w:hanging="360"/>
      </w:pPr>
      <w:rPr>
        <w:rFonts w:hint="default" w:ascii="Wingdings" w:hAnsi="Wingdings"/>
      </w:rPr>
    </w:lvl>
    <w:lvl w:ilvl="3" w:tplc="49E2C91C">
      <w:start w:val="1"/>
      <w:numFmt w:val="bullet"/>
      <w:lvlText w:val=""/>
      <w:lvlJc w:val="left"/>
      <w:pPr>
        <w:ind w:left="2808" w:hanging="360"/>
      </w:pPr>
      <w:rPr>
        <w:rFonts w:hint="default" w:ascii="Symbol" w:hAnsi="Symbol"/>
      </w:rPr>
    </w:lvl>
    <w:lvl w:ilvl="4" w:tplc="BBC87764">
      <w:start w:val="1"/>
      <w:numFmt w:val="bullet"/>
      <w:lvlText w:val="o"/>
      <w:lvlJc w:val="left"/>
      <w:pPr>
        <w:ind w:left="3528" w:hanging="360"/>
      </w:pPr>
      <w:rPr>
        <w:rFonts w:hint="default" w:ascii="Courier New" w:hAnsi="Courier New"/>
      </w:rPr>
    </w:lvl>
    <w:lvl w:ilvl="5" w:tplc="D2A8EF98">
      <w:start w:val="1"/>
      <w:numFmt w:val="bullet"/>
      <w:lvlText w:val=""/>
      <w:lvlJc w:val="left"/>
      <w:pPr>
        <w:ind w:left="4248" w:hanging="360"/>
      </w:pPr>
      <w:rPr>
        <w:rFonts w:hint="default" w:ascii="Wingdings" w:hAnsi="Wingdings"/>
      </w:rPr>
    </w:lvl>
    <w:lvl w:ilvl="6" w:tplc="3B72F6CC">
      <w:start w:val="1"/>
      <w:numFmt w:val="bullet"/>
      <w:lvlText w:val=""/>
      <w:lvlJc w:val="left"/>
      <w:pPr>
        <w:ind w:left="4968" w:hanging="360"/>
      </w:pPr>
      <w:rPr>
        <w:rFonts w:hint="default" w:ascii="Symbol" w:hAnsi="Symbol"/>
      </w:rPr>
    </w:lvl>
    <w:lvl w:ilvl="7" w:tplc="7F241138">
      <w:start w:val="1"/>
      <w:numFmt w:val="bullet"/>
      <w:lvlText w:val="o"/>
      <w:lvlJc w:val="left"/>
      <w:pPr>
        <w:ind w:left="5688" w:hanging="360"/>
      </w:pPr>
      <w:rPr>
        <w:rFonts w:hint="default" w:ascii="Courier New" w:hAnsi="Courier New"/>
      </w:rPr>
    </w:lvl>
    <w:lvl w:ilvl="8" w:tplc="F6A0239C">
      <w:start w:val="1"/>
      <w:numFmt w:val="bullet"/>
      <w:lvlText w:val=""/>
      <w:lvlJc w:val="left"/>
      <w:pPr>
        <w:ind w:left="6408" w:hanging="360"/>
      </w:pPr>
      <w:rPr>
        <w:rFonts w:hint="default" w:ascii="Wingdings" w:hAnsi="Wingdings"/>
      </w:rPr>
    </w:lvl>
  </w:abstractNum>
  <w:abstractNum w:abstractNumId="73" w15:restartNumberingAfterBreak="0">
    <w:nsid w:val="7A20B68E"/>
    <w:multiLevelType w:val="hybridMultilevel"/>
    <w:tmpl w:val="A7E22648"/>
    <w:lvl w:ilvl="0" w:tplc="00B681A4">
      <w:start w:val="1"/>
      <w:numFmt w:val="bullet"/>
      <w:lvlText w:val=""/>
      <w:lvlJc w:val="left"/>
      <w:pPr>
        <w:ind w:left="936" w:hanging="360"/>
      </w:pPr>
      <w:rPr>
        <w:rFonts w:hint="default" w:ascii="Symbol" w:hAnsi="Symbol"/>
      </w:rPr>
    </w:lvl>
    <w:lvl w:ilvl="1" w:tplc="CE0AD956">
      <w:start w:val="1"/>
      <w:numFmt w:val="bullet"/>
      <w:lvlText w:val="o"/>
      <w:lvlJc w:val="left"/>
      <w:pPr>
        <w:ind w:left="1656" w:hanging="360"/>
      </w:pPr>
      <w:rPr>
        <w:rFonts w:hint="default" w:ascii="Courier New" w:hAnsi="Courier New"/>
      </w:rPr>
    </w:lvl>
    <w:lvl w:ilvl="2" w:tplc="69C425B2">
      <w:start w:val="1"/>
      <w:numFmt w:val="bullet"/>
      <w:lvlText w:val=""/>
      <w:lvlJc w:val="left"/>
      <w:pPr>
        <w:ind w:left="2376" w:hanging="360"/>
      </w:pPr>
      <w:rPr>
        <w:rFonts w:hint="default" w:ascii="Wingdings" w:hAnsi="Wingdings"/>
      </w:rPr>
    </w:lvl>
    <w:lvl w:ilvl="3" w:tplc="9A983B1A">
      <w:start w:val="1"/>
      <w:numFmt w:val="bullet"/>
      <w:lvlText w:val=""/>
      <w:lvlJc w:val="left"/>
      <w:pPr>
        <w:ind w:left="3096" w:hanging="360"/>
      </w:pPr>
      <w:rPr>
        <w:rFonts w:hint="default" w:ascii="Symbol" w:hAnsi="Symbol"/>
      </w:rPr>
    </w:lvl>
    <w:lvl w:ilvl="4" w:tplc="E37E11DC">
      <w:start w:val="1"/>
      <w:numFmt w:val="bullet"/>
      <w:lvlText w:val="o"/>
      <w:lvlJc w:val="left"/>
      <w:pPr>
        <w:ind w:left="3816" w:hanging="360"/>
      </w:pPr>
      <w:rPr>
        <w:rFonts w:hint="default" w:ascii="Courier New" w:hAnsi="Courier New"/>
      </w:rPr>
    </w:lvl>
    <w:lvl w:ilvl="5" w:tplc="61845C02">
      <w:start w:val="1"/>
      <w:numFmt w:val="bullet"/>
      <w:lvlText w:val=""/>
      <w:lvlJc w:val="left"/>
      <w:pPr>
        <w:ind w:left="4536" w:hanging="360"/>
      </w:pPr>
      <w:rPr>
        <w:rFonts w:hint="default" w:ascii="Wingdings" w:hAnsi="Wingdings"/>
      </w:rPr>
    </w:lvl>
    <w:lvl w:ilvl="6" w:tplc="40DEEC28">
      <w:start w:val="1"/>
      <w:numFmt w:val="bullet"/>
      <w:lvlText w:val=""/>
      <w:lvlJc w:val="left"/>
      <w:pPr>
        <w:ind w:left="5256" w:hanging="360"/>
      </w:pPr>
      <w:rPr>
        <w:rFonts w:hint="default" w:ascii="Symbol" w:hAnsi="Symbol"/>
      </w:rPr>
    </w:lvl>
    <w:lvl w:ilvl="7" w:tplc="43126150">
      <w:start w:val="1"/>
      <w:numFmt w:val="bullet"/>
      <w:lvlText w:val="o"/>
      <w:lvlJc w:val="left"/>
      <w:pPr>
        <w:ind w:left="5976" w:hanging="360"/>
      </w:pPr>
      <w:rPr>
        <w:rFonts w:hint="default" w:ascii="Courier New" w:hAnsi="Courier New"/>
      </w:rPr>
    </w:lvl>
    <w:lvl w:ilvl="8" w:tplc="C89EDE98">
      <w:start w:val="1"/>
      <w:numFmt w:val="bullet"/>
      <w:lvlText w:val=""/>
      <w:lvlJc w:val="left"/>
      <w:pPr>
        <w:ind w:left="6696" w:hanging="360"/>
      </w:pPr>
      <w:rPr>
        <w:rFonts w:hint="default" w:ascii="Wingdings" w:hAnsi="Wingdings"/>
      </w:rPr>
    </w:lvl>
  </w:abstractNum>
  <w:abstractNum w:abstractNumId="74" w15:restartNumberingAfterBreak="0">
    <w:nsid w:val="7C725BEC"/>
    <w:multiLevelType w:val="hybridMultilevel"/>
    <w:tmpl w:val="526E9A74"/>
    <w:lvl w:ilvl="0" w:tplc="CF1853B0">
      <w:start w:val="1"/>
      <w:numFmt w:val="bullet"/>
      <w:lvlText w:val=""/>
      <w:lvlJc w:val="left"/>
      <w:pPr>
        <w:ind w:left="360" w:hanging="360"/>
      </w:pPr>
      <w:rPr>
        <w:rFonts w:hint="default" w:ascii="Wingdings" w:hAnsi="Wingdings"/>
      </w:rPr>
    </w:lvl>
    <w:lvl w:ilvl="1" w:tplc="FC48F49A">
      <w:start w:val="1"/>
      <w:numFmt w:val="bullet"/>
      <w:lvlText w:val="o"/>
      <w:lvlJc w:val="left"/>
      <w:pPr>
        <w:ind w:left="1080" w:hanging="360"/>
      </w:pPr>
      <w:rPr>
        <w:rFonts w:hint="default" w:ascii="Courier New" w:hAnsi="Courier New"/>
      </w:rPr>
    </w:lvl>
    <w:lvl w:ilvl="2" w:tplc="545813C8">
      <w:start w:val="1"/>
      <w:numFmt w:val="bullet"/>
      <w:lvlText w:val=""/>
      <w:lvlJc w:val="left"/>
      <w:pPr>
        <w:ind w:left="1800" w:hanging="360"/>
      </w:pPr>
      <w:rPr>
        <w:rFonts w:hint="default" w:ascii="Wingdings" w:hAnsi="Wingdings"/>
      </w:rPr>
    </w:lvl>
    <w:lvl w:ilvl="3" w:tplc="61DEF604">
      <w:start w:val="1"/>
      <w:numFmt w:val="bullet"/>
      <w:lvlText w:val=""/>
      <w:lvlJc w:val="left"/>
      <w:pPr>
        <w:ind w:left="2520" w:hanging="360"/>
      </w:pPr>
      <w:rPr>
        <w:rFonts w:hint="default" w:ascii="Symbol" w:hAnsi="Symbol"/>
      </w:rPr>
    </w:lvl>
    <w:lvl w:ilvl="4" w:tplc="88E66BFC">
      <w:start w:val="1"/>
      <w:numFmt w:val="bullet"/>
      <w:lvlText w:val="o"/>
      <w:lvlJc w:val="left"/>
      <w:pPr>
        <w:ind w:left="3240" w:hanging="360"/>
      </w:pPr>
      <w:rPr>
        <w:rFonts w:hint="default" w:ascii="Courier New" w:hAnsi="Courier New"/>
      </w:rPr>
    </w:lvl>
    <w:lvl w:ilvl="5" w:tplc="0F022710">
      <w:start w:val="1"/>
      <w:numFmt w:val="bullet"/>
      <w:lvlText w:val=""/>
      <w:lvlJc w:val="left"/>
      <w:pPr>
        <w:ind w:left="3960" w:hanging="360"/>
      </w:pPr>
      <w:rPr>
        <w:rFonts w:hint="default" w:ascii="Wingdings" w:hAnsi="Wingdings"/>
      </w:rPr>
    </w:lvl>
    <w:lvl w:ilvl="6" w:tplc="D2CA2ED4">
      <w:start w:val="1"/>
      <w:numFmt w:val="bullet"/>
      <w:lvlText w:val=""/>
      <w:lvlJc w:val="left"/>
      <w:pPr>
        <w:ind w:left="4680" w:hanging="360"/>
      </w:pPr>
      <w:rPr>
        <w:rFonts w:hint="default" w:ascii="Symbol" w:hAnsi="Symbol"/>
      </w:rPr>
    </w:lvl>
    <w:lvl w:ilvl="7" w:tplc="DF8A46F2">
      <w:start w:val="1"/>
      <w:numFmt w:val="bullet"/>
      <w:lvlText w:val="o"/>
      <w:lvlJc w:val="left"/>
      <w:pPr>
        <w:ind w:left="5400" w:hanging="360"/>
      </w:pPr>
      <w:rPr>
        <w:rFonts w:hint="default" w:ascii="Courier New" w:hAnsi="Courier New"/>
      </w:rPr>
    </w:lvl>
    <w:lvl w:ilvl="8" w:tplc="45A67AE2">
      <w:start w:val="1"/>
      <w:numFmt w:val="bullet"/>
      <w:lvlText w:val=""/>
      <w:lvlJc w:val="left"/>
      <w:pPr>
        <w:ind w:left="6120" w:hanging="360"/>
      </w:pPr>
      <w:rPr>
        <w:rFonts w:hint="default" w:ascii="Wingdings" w:hAnsi="Wingdings"/>
      </w:rPr>
    </w:lvl>
  </w:abstractNum>
  <w:abstractNum w:abstractNumId="75" w15:restartNumberingAfterBreak="0">
    <w:nsid w:val="7D1424FB"/>
    <w:multiLevelType w:val="hybridMultilevel"/>
    <w:tmpl w:val="ED64D766"/>
    <w:lvl w:ilvl="0" w:tplc="E73CA116">
      <w:start w:val="1"/>
      <w:numFmt w:val="bullet"/>
      <w:lvlText w:val=""/>
      <w:lvlJc w:val="left"/>
      <w:pPr>
        <w:ind w:left="648" w:hanging="360"/>
      </w:pPr>
      <w:rPr>
        <w:rFonts w:hint="default" w:ascii="Symbol" w:hAnsi="Symbol"/>
      </w:rPr>
    </w:lvl>
    <w:lvl w:ilvl="1" w:tplc="601CA3EC">
      <w:start w:val="1"/>
      <w:numFmt w:val="bullet"/>
      <w:lvlText w:val="o"/>
      <w:lvlJc w:val="left"/>
      <w:pPr>
        <w:ind w:left="1440" w:hanging="360"/>
      </w:pPr>
      <w:rPr>
        <w:rFonts w:hint="default" w:ascii="Courier New" w:hAnsi="Courier New"/>
      </w:rPr>
    </w:lvl>
    <w:lvl w:ilvl="2" w:tplc="35927990">
      <w:start w:val="1"/>
      <w:numFmt w:val="bullet"/>
      <w:lvlText w:val=""/>
      <w:lvlJc w:val="left"/>
      <w:pPr>
        <w:ind w:left="2160" w:hanging="360"/>
      </w:pPr>
      <w:rPr>
        <w:rFonts w:hint="default" w:ascii="Wingdings" w:hAnsi="Wingdings"/>
      </w:rPr>
    </w:lvl>
    <w:lvl w:ilvl="3" w:tplc="2424BBC2">
      <w:start w:val="1"/>
      <w:numFmt w:val="bullet"/>
      <w:lvlText w:val=""/>
      <w:lvlJc w:val="left"/>
      <w:pPr>
        <w:ind w:left="2880" w:hanging="360"/>
      </w:pPr>
      <w:rPr>
        <w:rFonts w:hint="default" w:ascii="Symbol" w:hAnsi="Symbol"/>
      </w:rPr>
    </w:lvl>
    <w:lvl w:ilvl="4" w:tplc="76A87816">
      <w:start w:val="1"/>
      <w:numFmt w:val="bullet"/>
      <w:lvlText w:val="o"/>
      <w:lvlJc w:val="left"/>
      <w:pPr>
        <w:ind w:left="3600" w:hanging="360"/>
      </w:pPr>
      <w:rPr>
        <w:rFonts w:hint="default" w:ascii="Courier New" w:hAnsi="Courier New"/>
      </w:rPr>
    </w:lvl>
    <w:lvl w:ilvl="5" w:tplc="756AE8D0">
      <w:start w:val="1"/>
      <w:numFmt w:val="bullet"/>
      <w:lvlText w:val=""/>
      <w:lvlJc w:val="left"/>
      <w:pPr>
        <w:ind w:left="4320" w:hanging="360"/>
      </w:pPr>
      <w:rPr>
        <w:rFonts w:hint="default" w:ascii="Wingdings" w:hAnsi="Wingdings"/>
      </w:rPr>
    </w:lvl>
    <w:lvl w:ilvl="6" w:tplc="F0604FBC">
      <w:start w:val="1"/>
      <w:numFmt w:val="bullet"/>
      <w:lvlText w:val=""/>
      <w:lvlJc w:val="left"/>
      <w:pPr>
        <w:ind w:left="5040" w:hanging="360"/>
      </w:pPr>
      <w:rPr>
        <w:rFonts w:hint="default" w:ascii="Symbol" w:hAnsi="Symbol"/>
      </w:rPr>
    </w:lvl>
    <w:lvl w:ilvl="7" w:tplc="43487500">
      <w:start w:val="1"/>
      <w:numFmt w:val="bullet"/>
      <w:lvlText w:val="o"/>
      <w:lvlJc w:val="left"/>
      <w:pPr>
        <w:ind w:left="5760" w:hanging="360"/>
      </w:pPr>
      <w:rPr>
        <w:rFonts w:hint="default" w:ascii="Courier New" w:hAnsi="Courier New"/>
      </w:rPr>
    </w:lvl>
    <w:lvl w:ilvl="8" w:tplc="111CB008">
      <w:start w:val="1"/>
      <w:numFmt w:val="bullet"/>
      <w:lvlText w:val=""/>
      <w:lvlJc w:val="left"/>
      <w:pPr>
        <w:ind w:left="6480" w:hanging="360"/>
      </w:pPr>
      <w:rPr>
        <w:rFonts w:hint="default" w:ascii="Wingdings" w:hAnsi="Wingdings"/>
      </w:rPr>
    </w:lvl>
  </w:abstractNum>
  <w:abstractNum w:abstractNumId="76" w15:restartNumberingAfterBreak="0">
    <w:nsid w:val="7E3458E6"/>
    <w:multiLevelType w:val="multilevel"/>
    <w:tmpl w:val="04090025"/>
    <w:numStyleLink w:val="Appendix"/>
  </w:abstractNum>
  <w:abstractNum w:abstractNumId="77" w15:restartNumberingAfterBreak="0">
    <w:nsid w:val="7EDD4493"/>
    <w:multiLevelType w:val="multilevel"/>
    <w:tmpl w:val="04090025"/>
    <w:numStyleLink w:val="Appendix"/>
  </w:abstractNum>
  <w:num w:numId="1" w16cid:durableId="201292325">
    <w:abstractNumId w:val="57"/>
  </w:num>
  <w:num w:numId="2" w16cid:durableId="2071689893">
    <w:abstractNumId w:val="6"/>
  </w:num>
  <w:num w:numId="3" w16cid:durableId="1187673634">
    <w:abstractNumId w:val="68"/>
  </w:num>
  <w:num w:numId="4" w16cid:durableId="1886913206">
    <w:abstractNumId w:val="7"/>
  </w:num>
  <w:num w:numId="5" w16cid:durableId="1380401434">
    <w:abstractNumId w:val="51"/>
  </w:num>
  <w:num w:numId="6" w16cid:durableId="1220626009">
    <w:abstractNumId w:val="9"/>
  </w:num>
  <w:num w:numId="7" w16cid:durableId="1468863476">
    <w:abstractNumId w:val="52"/>
  </w:num>
  <w:num w:numId="8" w16cid:durableId="782842812">
    <w:abstractNumId w:val="66"/>
  </w:num>
  <w:num w:numId="9" w16cid:durableId="950673258">
    <w:abstractNumId w:val="71"/>
  </w:num>
  <w:num w:numId="10" w16cid:durableId="889271274">
    <w:abstractNumId w:val="56"/>
  </w:num>
  <w:num w:numId="11" w16cid:durableId="1892570304">
    <w:abstractNumId w:val="14"/>
  </w:num>
  <w:num w:numId="12" w16cid:durableId="2021858958">
    <w:abstractNumId w:val="74"/>
  </w:num>
  <w:num w:numId="13" w16cid:durableId="1634746411">
    <w:abstractNumId w:val="29"/>
  </w:num>
  <w:num w:numId="14" w16cid:durableId="437531357">
    <w:abstractNumId w:val="39"/>
  </w:num>
  <w:num w:numId="15" w16cid:durableId="533931950">
    <w:abstractNumId w:val="58"/>
  </w:num>
  <w:num w:numId="16" w16cid:durableId="1140417304">
    <w:abstractNumId w:val="47"/>
  </w:num>
  <w:num w:numId="17" w16cid:durableId="1889106540">
    <w:abstractNumId w:val="49"/>
  </w:num>
  <w:num w:numId="18" w16cid:durableId="1759475942">
    <w:abstractNumId w:val="61"/>
  </w:num>
  <w:num w:numId="19" w16cid:durableId="1782844403">
    <w:abstractNumId w:val="73"/>
  </w:num>
  <w:num w:numId="20" w16cid:durableId="947929739">
    <w:abstractNumId w:val="72"/>
  </w:num>
  <w:num w:numId="21" w16cid:durableId="1256204749">
    <w:abstractNumId w:val="10"/>
  </w:num>
  <w:num w:numId="22" w16cid:durableId="163671206">
    <w:abstractNumId w:val="8"/>
  </w:num>
  <w:num w:numId="23" w16cid:durableId="1393962523">
    <w:abstractNumId w:val="53"/>
  </w:num>
  <w:num w:numId="24" w16cid:durableId="1930582728">
    <w:abstractNumId w:val="3"/>
  </w:num>
  <w:num w:numId="25" w16cid:durableId="1506087741">
    <w:abstractNumId w:val="69"/>
  </w:num>
  <w:num w:numId="26" w16cid:durableId="112939691">
    <w:abstractNumId w:val="28"/>
  </w:num>
  <w:num w:numId="27" w16cid:durableId="427388596">
    <w:abstractNumId w:val="43"/>
  </w:num>
  <w:num w:numId="28" w16cid:durableId="1003781927">
    <w:abstractNumId w:val="35"/>
  </w:num>
  <w:num w:numId="29" w16cid:durableId="1725330157">
    <w:abstractNumId w:val="45"/>
  </w:num>
  <w:num w:numId="30" w16cid:durableId="1440644088">
    <w:abstractNumId w:val="75"/>
  </w:num>
  <w:num w:numId="31" w16cid:durableId="1527059942">
    <w:abstractNumId w:val="64"/>
  </w:num>
  <w:num w:numId="32" w16cid:durableId="841311316">
    <w:abstractNumId w:val="38"/>
  </w:num>
  <w:num w:numId="33" w16cid:durableId="83310106">
    <w:abstractNumId w:val="0"/>
  </w:num>
  <w:num w:numId="34" w16cid:durableId="1465780564">
    <w:abstractNumId w:val="44"/>
  </w:num>
  <w:num w:numId="35" w16cid:durableId="545332153">
    <w:abstractNumId w:val="67"/>
  </w:num>
  <w:num w:numId="36" w16cid:durableId="976447337">
    <w:abstractNumId w:val="48"/>
  </w:num>
  <w:num w:numId="37" w16cid:durableId="1474523549">
    <w:abstractNumId w:val="37"/>
  </w:num>
  <w:num w:numId="38" w16cid:durableId="1473593312">
    <w:abstractNumId w:val="19"/>
  </w:num>
  <w:num w:numId="39" w16cid:durableId="350618167">
    <w:abstractNumId w:val="11"/>
  </w:num>
  <w:num w:numId="40" w16cid:durableId="1816290379">
    <w:abstractNumId w:val="15"/>
  </w:num>
  <w:num w:numId="41" w16cid:durableId="913121240">
    <w:abstractNumId w:val="22"/>
  </w:num>
  <w:num w:numId="42" w16cid:durableId="980771270">
    <w:abstractNumId w:val="4"/>
  </w:num>
  <w:num w:numId="43" w16cid:durableId="341127334">
    <w:abstractNumId w:val="36"/>
  </w:num>
  <w:num w:numId="44" w16cid:durableId="829826603">
    <w:abstractNumId w:val="23"/>
  </w:num>
  <w:num w:numId="45" w16cid:durableId="1645625141">
    <w:abstractNumId w:val="33"/>
  </w:num>
  <w:num w:numId="46" w16cid:durableId="1695301191">
    <w:abstractNumId w:val="24"/>
  </w:num>
  <w:num w:numId="47" w16cid:durableId="1883203741">
    <w:abstractNumId w:val="59"/>
  </w:num>
  <w:num w:numId="48" w16cid:durableId="1647320051">
    <w:abstractNumId w:val="16"/>
  </w:num>
  <w:num w:numId="49" w16cid:durableId="2081555891">
    <w:abstractNumId w:val="77"/>
  </w:num>
  <w:num w:numId="50" w16cid:durableId="163086249">
    <w:abstractNumId w:val="17"/>
  </w:num>
  <w:num w:numId="51" w16cid:durableId="762184551">
    <w:abstractNumId w:val="1"/>
  </w:num>
  <w:num w:numId="52" w16cid:durableId="341862889">
    <w:abstractNumId w:val="50"/>
  </w:num>
  <w:num w:numId="53" w16cid:durableId="1545562382">
    <w:abstractNumId w:val="70"/>
  </w:num>
  <w:num w:numId="54" w16cid:durableId="1578704510">
    <w:abstractNumId w:val="13"/>
  </w:num>
  <w:num w:numId="55" w16cid:durableId="1700354499">
    <w:abstractNumId w:val="41"/>
  </w:num>
  <w:num w:numId="56" w16cid:durableId="1359816595">
    <w:abstractNumId w:val="46"/>
  </w:num>
  <w:num w:numId="57" w16cid:durableId="1901480542">
    <w:abstractNumId w:val="60"/>
  </w:num>
  <w:num w:numId="58" w16cid:durableId="1009789936">
    <w:abstractNumId w:val="63"/>
  </w:num>
  <w:num w:numId="59" w16cid:durableId="1581519209">
    <w:abstractNumId w:val="34"/>
  </w:num>
  <w:num w:numId="60" w16cid:durableId="1234970413">
    <w:abstractNumId w:val="12"/>
  </w:num>
  <w:num w:numId="61" w16cid:durableId="1610745197">
    <w:abstractNumId w:val="76"/>
  </w:num>
  <w:num w:numId="62" w16cid:durableId="1970940714">
    <w:abstractNumId w:val="54"/>
  </w:num>
  <w:num w:numId="63" w16cid:durableId="208303662">
    <w:abstractNumId w:val="62"/>
  </w:num>
  <w:num w:numId="64" w16cid:durableId="715859807">
    <w:abstractNumId w:val="65"/>
  </w:num>
  <w:num w:numId="65" w16cid:durableId="538980454">
    <w:abstractNumId w:val="55"/>
  </w:num>
  <w:num w:numId="66" w16cid:durableId="1574201341">
    <w:abstractNumId w:val="31"/>
  </w:num>
  <w:num w:numId="67" w16cid:durableId="1435007649">
    <w:abstractNumId w:val="20"/>
  </w:num>
  <w:num w:numId="68" w16cid:durableId="1386875577">
    <w:abstractNumId w:val="40"/>
  </w:num>
  <w:num w:numId="69" w16cid:durableId="1563827548">
    <w:abstractNumId w:val="2"/>
  </w:num>
  <w:num w:numId="70" w16cid:durableId="1828746464">
    <w:abstractNumId w:val="26"/>
  </w:num>
  <w:num w:numId="71" w16cid:durableId="1366639002">
    <w:abstractNumId w:val="42"/>
  </w:num>
  <w:num w:numId="72" w16cid:durableId="1306088846">
    <w:abstractNumId w:val="5"/>
  </w:num>
  <w:num w:numId="73" w16cid:durableId="1940218143">
    <w:abstractNumId w:val="27"/>
  </w:num>
  <w:num w:numId="74" w16cid:durableId="157232726">
    <w:abstractNumId w:val="30"/>
  </w:num>
  <w:num w:numId="75" w16cid:durableId="324670786">
    <w:abstractNumId w:val="25"/>
  </w:num>
  <w:num w:numId="76" w16cid:durableId="227694031">
    <w:abstractNumId w:val="18"/>
  </w:num>
  <w:num w:numId="77" w16cid:durableId="329061588">
    <w:abstractNumId w:val="32"/>
  </w:num>
  <w:num w:numId="78" w16cid:durableId="679702172">
    <w:abstractNumId w:val="21"/>
  </w:num>
  <w:num w:numId="79" w16cid:durableId="5574754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den Jefferson [STUDENT]">
    <w15:presenceInfo w15:providerId="AD" w15:userId="S::jefferson_jaden@students.columbusstate.edu::8854f4d2-c995-439b-87ec-6eb0673fb6b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0ED0"/>
    <w:rsid w:val="00072A46"/>
    <w:rsid w:val="00073EE7"/>
    <w:rsid w:val="00076218"/>
    <w:rsid w:val="00083B51"/>
    <w:rsid w:val="00084329"/>
    <w:rsid w:val="000B451A"/>
    <w:rsid w:val="000C1032"/>
    <w:rsid w:val="000C3324"/>
    <w:rsid w:val="000C3CED"/>
    <w:rsid w:val="000C3FCF"/>
    <w:rsid w:val="000D0581"/>
    <w:rsid w:val="000D2B18"/>
    <w:rsid w:val="000D6FB3"/>
    <w:rsid w:val="000E3215"/>
    <w:rsid w:val="000F1CCA"/>
    <w:rsid w:val="00101FE0"/>
    <w:rsid w:val="00102160"/>
    <w:rsid w:val="00107998"/>
    <w:rsid w:val="00116D31"/>
    <w:rsid w:val="00120B32"/>
    <w:rsid w:val="0012715A"/>
    <w:rsid w:val="00134060"/>
    <w:rsid w:val="00137A39"/>
    <w:rsid w:val="00137E01"/>
    <w:rsid w:val="00144D4C"/>
    <w:rsid w:val="00154ADA"/>
    <w:rsid w:val="0016255B"/>
    <w:rsid w:val="00163E87"/>
    <w:rsid w:val="001668C6"/>
    <w:rsid w:val="00167C92"/>
    <w:rsid w:val="00171480"/>
    <w:rsid w:val="00172D0F"/>
    <w:rsid w:val="001740E6"/>
    <w:rsid w:val="00176096"/>
    <w:rsid w:val="001918D2"/>
    <w:rsid w:val="00194CD9"/>
    <w:rsid w:val="00196F29"/>
    <w:rsid w:val="001B46B0"/>
    <w:rsid w:val="001B6576"/>
    <w:rsid w:val="001C250C"/>
    <w:rsid w:val="001C291A"/>
    <w:rsid w:val="001C5645"/>
    <w:rsid w:val="001C7494"/>
    <w:rsid w:val="001D15FB"/>
    <w:rsid w:val="001E3682"/>
    <w:rsid w:val="001F081F"/>
    <w:rsid w:val="002010B6"/>
    <w:rsid w:val="00204246"/>
    <w:rsid w:val="002050C6"/>
    <w:rsid w:val="00206BC0"/>
    <w:rsid w:val="002073F6"/>
    <w:rsid w:val="00207C92"/>
    <w:rsid w:val="0021234E"/>
    <w:rsid w:val="00217F19"/>
    <w:rsid w:val="00220446"/>
    <w:rsid w:val="002214A7"/>
    <w:rsid w:val="00224878"/>
    <w:rsid w:val="00231600"/>
    <w:rsid w:val="0023779F"/>
    <w:rsid w:val="00246360"/>
    <w:rsid w:val="00246D19"/>
    <w:rsid w:val="002530B6"/>
    <w:rsid w:val="00262858"/>
    <w:rsid w:val="00266479"/>
    <w:rsid w:val="00271E8B"/>
    <w:rsid w:val="00293990"/>
    <w:rsid w:val="002A1585"/>
    <w:rsid w:val="002A57A2"/>
    <w:rsid w:val="002C3179"/>
    <w:rsid w:val="002C3920"/>
    <w:rsid w:val="002D009C"/>
    <w:rsid w:val="002D09F2"/>
    <w:rsid w:val="002E0C6D"/>
    <w:rsid w:val="002E0E62"/>
    <w:rsid w:val="002E0F59"/>
    <w:rsid w:val="002E2D78"/>
    <w:rsid w:val="002E4A9E"/>
    <w:rsid w:val="002E7E88"/>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7F58"/>
    <w:rsid w:val="00365993"/>
    <w:rsid w:val="00366886"/>
    <w:rsid w:val="00371139"/>
    <w:rsid w:val="0037244A"/>
    <w:rsid w:val="00390EB1"/>
    <w:rsid w:val="00391DF8"/>
    <w:rsid w:val="00392289"/>
    <w:rsid w:val="003938F6"/>
    <w:rsid w:val="003A20B5"/>
    <w:rsid w:val="003A37D9"/>
    <w:rsid w:val="003A5FF2"/>
    <w:rsid w:val="003A67D8"/>
    <w:rsid w:val="003A6F81"/>
    <w:rsid w:val="003B089C"/>
    <w:rsid w:val="003B2BAF"/>
    <w:rsid w:val="003C4FF1"/>
    <w:rsid w:val="003D23FB"/>
    <w:rsid w:val="003D29CD"/>
    <w:rsid w:val="003D5D20"/>
    <w:rsid w:val="003D6273"/>
    <w:rsid w:val="003E0797"/>
    <w:rsid w:val="003F568C"/>
    <w:rsid w:val="003F6902"/>
    <w:rsid w:val="003F756D"/>
    <w:rsid w:val="00402697"/>
    <w:rsid w:val="00403DDE"/>
    <w:rsid w:val="00405CBB"/>
    <w:rsid w:val="00405F8A"/>
    <w:rsid w:val="004128F3"/>
    <w:rsid w:val="004212BF"/>
    <w:rsid w:val="00432A6B"/>
    <w:rsid w:val="00435303"/>
    <w:rsid w:val="0043569F"/>
    <w:rsid w:val="00440434"/>
    <w:rsid w:val="00441267"/>
    <w:rsid w:val="0044309B"/>
    <w:rsid w:val="00444E7F"/>
    <w:rsid w:val="00446B06"/>
    <w:rsid w:val="0045176F"/>
    <w:rsid w:val="00452009"/>
    <w:rsid w:val="00463B39"/>
    <w:rsid w:val="00472DDB"/>
    <w:rsid w:val="0047311B"/>
    <w:rsid w:val="00473A81"/>
    <w:rsid w:val="00475149"/>
    <w:rsid w:val="00497E6E"/>
    <w:rsid w:val="004A2308"/>
    <w:rsid w:val="004B5664"/>
    <w:rsid w:val="004B7A53"/>
    <w:rsid w:val="004C1D49"/>
    <w:rsid w:val="004D0F59"/>
    <w:rsid w:val="004D72BC"/>
    <w:rsid w:val="004E6A11"/>
    <w:rsid w:val="004E7A5C"/>
    <w:rsid w:val="004F0009"/>
    <w:rsid w:val="004F7F46"/>
    <w:rsid w:val="00504625"/>
    <w:rsid w:val="00520F83"/>
    <w:rsid w:val="00522427"/>
    <w:rsid w:val="00525620"/>
    <w:rsid w:val="00530641"/>
    <w:rsid w:val="005425F5"/>
    <w:rsid w:val="00543E52"/>
    <w:rsid w:val="00544E67"/>
    <w:rsid w:val="005451D8"/>
    <w:rsid w:val="005477B3"/>
    <w:rsid w:val="00547F2A"/>
    <w:rsid w:val="0055097C"/>
    <w:rsid w:val="005519F9"/>
    <w:rsid w:val="00551ED3"/>
    <w:rsid w:val="00570EAF"/>
    <w:rsid w:val="005877C9"/>
    <w:rsid w:val="00591099"/>
    <w:rsid w:val="00593CB2"/>
    <w:rsid w:val="00596A52"/>
    <w:rsid w:val="005A5C5C"/>
    <w:rsid w:val="005B29A4"/>
    <w:rsid w:val="005C61C1"/>
    <w:rsid w:val="005C7BAC"/>
    <w:rsid w:val="005D1510"/>
    <w:rsid w:val="005D28B8"/>
    <w:rsid w:val="005D2BD6"/>
    <w:rsid w:val="005E4083"/>
    <w:rsid w:val="005E7E46"/>
    <w:rsid w:val="005F0B82"/>
    <w:rsid w:val="005F275D"/>
    <w:rsid w:val="005F6D71"/>
    <w:rsid w:val="00603659"/>
    <w:rsid w:val="00606D67"/>
    <w:rsid w:val="006106DE"/>
    <w:rsid w:val="00622C9E"/>
    <w:rsid w:val="0063102E"/>
    <w:rsid w:val="00632A01"/>
    <w:rsid w:val="006346DC"/>
    <w:rsid w:val="00635367"/>
    <w:rsid w:val="00640AE4"/>
    <w:rsid w:val="00652D13"/>
    <w:rsid w:val="00652F55"/>
    <w:rsid w:val="00654388"/>
    <w:rsid w:val="00655B74"/>
    <w:rsid w:val="00657CE7"/>
    <w:rsid w:val="00662E3A"/>
    <w:rsid w:val="00667514"/>
    <w:rsid w:val="00676B10"/>
    <w:rsid w:val="00680946"/>
    <w:rsid w:val="006816B1"/>
    <w:rsid w:val="006861BA"/>
    <w:rsid w:val="006879C7"/>
    <w:rsid w:val="00693EA8"/>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5CA7"/>
    <w:rsid w:val="00727541"/>
    <w:rsid w:val="007375D8"/>
    <w:rsid w:val="007458D9"/>
    <w:rsid w:val="00750320"/>
    <w:rsid w:val="0075166D"/>
    <w:rsid w:val="00757974"/>
    <w:rsid w:val="00777953"/>
    <w:rsid w:val="00785C83"/>
    <w:rsid w:val="00786994"/>
    <w:rsid w:val="007870DD"/>
    <w:rsid w:val="00787391"/>
    <w:rsid w:val="007873D4"/>
    <w:rsid w:val="00787C5B"/>
    <w:rsid w:val="00796264"/>
    <w:rsid w:val="007A3D68"/>
    <w:rsid w:val="007A75B0"/>
    <w:rsid w:val="007B073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4FDD"/>
    <w:rsid w:val="00842AEF"/>
    <w:rsid w:val="00847130"/>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E404F"/>
    <w:rsid w:val="008F5758"/>
    <w:rsid w:val="00900EA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2265"/>
    <w:rsid w:val="0096538A"/>
    <w:rsid w:val="00966242"/>
    <w:rsid w:val="0097087D"/>
    <w:rsid w:val="0097584B"/>
    <w:rsid w:val="00982E7F"/>
    <w:rsid w:val="00986665"/>
    <w:rsid w:val="00997DF9"/>
    <w:rsid w:val="009A5CF2"/>
    <w:rsid w:val="009A6CE8"/>
    <w:rsid w:val="009A7A28"/>
    <w:rsid w:val="009B2D19"/>
    <w:rsid w:val="009C321E"/>
    <w:rsid w:val="009C3907"/>
    <w:rsid w:val="009C796C"/>
    <w:rsid w:val="009D42B2"/>
    <w:rsid w:val="009D4561"/>
    <w:rsid w:val="009EAA88"/>
    <w:rsid w:val="009F2F22"/>
    <w:rsid w:val="00A0307B"/>
    <w:rsid w:val="00A132BA"/>
    <w:rsid w:val="00A164A3"/>
    <w:rsid w:val="00A16590"/>
    <w:rsid w:val="00A22C87"/>
    <w:rsid w:val="00A30F06"/>
    <w:rsid w:val="00A3375D"/>
    <w:rsid w:val="00A353F8"/>
    <w:rsid w:val="00A57CD0"/>
    <w:rsid w:val="00A6C0FF"/>
    <w:rsid w:val="00A75652"/>
    <w:rsid w:val="00A766AA"/>
    <w:rsid w:val="00A82C74"/>
    <w:rsid w:val="00A93130"/>
    <w:rsid w:val="00A93700"/>
    <w:rsid w:val="00A95B64"/>
    <w:rsid w:val="00A97374"/>
    <w:rsid w:val="00A97B43"/>
    <w:rsid w:val="00AA1F15"/>
    <w:rsid w:val="00AA75CD"/>
    <w:rsid w:val="00AB4339"/>
    <w:rsid w:val="00AB61F1"/>
    <w:rsid w:val="00AB7AD5"/>
    <w:rsid w:val="00AD1522"/>
    <w:rsid w:val="00AD1657"/>
    <w:rsid w:val="00AD796E"/>
    <w:rsid w:val="00AE4E1E"/>
    <w:rsid w:val="00AF4560"/>
    <w:rsid w:val="00AF5709"/>
    <w:rsid w:val="00AF648C"/>
    <w:rsid w:val="00B039E7"/>
    <w:rsid w:val="00B07663"/>
    <w:rsid w:val="00B148A2"/>
    <w:rsid w:val="00B1669A"/>
    <w:rsid w:val="00B345C7"/>
    <w:rsid w:val="00B36B41"/>
    <w:rsid w:val="00B424D2"/>
    <w:rsid w:val="00B43259"/>
    <w:rsid w:val="00B460C8"/>
    <w:rsid w:val="00B567C1"/>
    <w:rsid w:val="00B61181"/>
    <w:rsid w:val="00B61EE2"/>
    <w:rsid w:val="00B7765E"/>
    <w:rsid w:val="00B819F1"/>
    <w:rsid w:val="00B83F50"/>
    <w:rsid w:val="00B86463"/>
    <w:rsid w:val="00B91793"/>
    <w:rsid w:val="00BA0EF8"/>
    <w:rsid w:val="00BA2290"/>
    <w:rsid w:val="00BB0698"/>
    <w:rsid w:val="00BC1084"/>
    <w:rsid w:val="00BD178C"/>
    <w:rsid w:val="00BD6277"/>
    <w:rsid w:val="00BF1D96"/>
    <w:rsid w:val="00BF2F74"/>
    <w:rsid w:val="00BF4EDD"/>
    <w:rsid w:val="00C0011F"/>
    <w:rsid w:val="00C00CD9"/>
    <w:rsid w:val="00C05651"/>
    <w:rsid w:val="00C07C22"/>
    <w:rsid w:val="00C1119B"/>
    <w:rsid w:val="00C15DE8"/>
    <w:rsid w:val="00C20CC4"/>
    <w:rsid w:val="00C22090"/>
    <w:rsid w:val="00C254FD"/>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E873B"/>
    <w:rsid w:val="00CF7BD3"/>
    <w:rsid w:val="00D02361"/>
    <w:rsid w:val="00D0403F"/>
    <w:rsid w:val="00D05E9B"/>
    <w:rsid w:val="00D1252B"/>
    <w:rsid w:val="00D130F7"/>
    <w:rsid w:val="00D220AD"/>
    <w:rsid w:val="00D30567"/>
    <w:rsid w:val="00D378C0"/>
    <w:rsid w:val="00D4541B"/>
    <w:rsid w:val="00D50F53"/>
    <w:rsid w:val="00D52F86"/>
    <w:rsid w:val="00D676CC"/>
    <w:rsid w:val="00D72F48"/>
    <w:rsid w:val="00D73BD2"/>
    <w:rsid w:val="00D74040"/>
    <w:rsid w:val="00D80DE5"/>
    <w:rsid w:val="00DA0A4F"/>
    <w:rsid w:val="00DA2309"/>
    <w:rsid w:val="00DC15AC"/>
    <w:rsid w:val="00DC18E4"/>
    <w:rsid w:val="00DC5B0C"/>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10B3"/>
    <w:rsid w:val="00E538D0"/>
    <w:rsid w:val="00E54C27"/>
    <w:rsid w:val="00E557D5"/>
    <w:rsid w:val="00E5689B"/>
    <w:rsid w:val="00E61110"/>
    <w:rsid w:val="00E72F83"/>
    <w:rsid w:val="00E8165C"/>
    <w:rsid w:val="00E8184C"/>
    <w:rsid w:val="00E8507B"/>
    <w:rsid w:val="00E85B53"/>
    <w:rsid w:val="00EA07D5"/>
    <w:rsid w:val="00EA2622"/>
    <w:rsid w:val="00EA3E22"/>
    <w:rsid w:val="00EA7A14"/>
    <w:rsid w:val="00EB63E5"/>
    <w:rsid w:val="00EB74EB"/>
    <w:rsid w:val="00EC302B"/>
    <w:rsid w:val="00ED625B"/>
    <w:rsid w:val="00EE7E92"/>
    <w:rsid w:val="00EF5405"/>
    <w:rsid w:val="00F02C0F"/>
    <w:rsid w:val="00F03658"/>
    <w:rsid w:val="00F072F2"/>
    <w:rsid w:val="00F11F16"/>
    <w:rsid w:val="00F1373D"/>
    <w:rsid w:val="00F15B07"/>
    <w:rsid w:val="00F20278"/>
    <w:rsid w:val="00F32FD6"/>
    <w:rsid w:val="00F34A8C"/>
    <w:rsid w:val="00F3718B"/>
    <w:rsid w:val="00F53139"/>
    <w:rsid w:val="00F533AC"/>
    <w:rsid w:val="00F57233"/>
    <w:rsid w:val="00F64605"/>
    <w:rsid w:val="00F65F17"/>
    <w:rsid w:val="00F725A8"/>
    <w:rsid w:val="00F73C4F"/>
    <w:rsid w:val="00F74087"/>
    <w:rsid w:val="00F76E5D"/>
    <w:rsid w:val="00F7721D"/>
    <w:rsid w:val="00F83929"/>
    <w:rsid w:val="00F84EC8"/>
    <w:rsid w:val="00F95B64"/>
    <w:rsid w:val="00F97A4B"/>
    <w:rsid w:val="00FA492F"/>
    <w:rsid w:val="00FB2EB1"/>
    <w:rsid w:val="00FE0A83"/>
    <w:rsid w:val="00FE53D0"/>
    <w:rsid w:val="00FF03B6"/>
    <w:rsid w:val="00FF4198"/>
    <w:rsid w:val="00FF434E"/>
    <w:rsid w:val="00FF4D53"/>
    <w:rsid w:val="016035B2"/>
    <w:rsid w:val="0162AC5F"/>
    <w:rsid w:val="01643F11"/>
    <w:rsid w:val="01C8CDD4"/>
    <w:rsid w:val="02123488"/>
    <w:rsid w:val="02181911"/>
    <w:rsid w:val="021A6A15"/>
    <w:rsid w:val="024BB88A"/>
    <w:rsid w:val="02AEC8BC"/>
    <w:rsid w:val="02B6C3CB"/>
    <w:rsid w:val="02BE762A"/>
    <w:rsid w:val="02ED6533"/>
    <w:rsid w:val="02F6F382"/>
    <w:rsid w:val="030CD65F"/>
    <w:rsid w:val="032F12FD"/>
    <w:rsid w:val="0334A868"/>
    <w:rsid w:val="0343A0B1"/>
    <w:rsid w:val="0347941C"/>
    <w:rsid w:val="03517301"/>
    <w:rsid w:val="0364BF6A"/>
    <w:rsid w:val="03FF9E7C"/>
    <w:rsid w:val="040631D6"/>
    <w:rsid w:val="040DB7BD"/>
    <w:rsid w:val="0455E385"/>
    <w:rsid w:val="047E1DBD"/>
    <w:rsid w:val="047F9FAC"/>
    <w:rsid w:val="048DC49F"/>
    <w:rsid w:val="04970563"/>
    <w:rsid w:val="04B1372A"/>
    <w:rsid w:val="04B45A58"/>
    <w:rsid w:val="04BA538B"/>
    <w:rsid w:val="04FEB09C"/>
    <w:rsid w:val="05006C53"/>
    <w:rsid w:val="050A834E"/>
    <w:rsid w:val="052C4173"/>
    <w:rsid w:val="05799576"/>
    <w:rsid w:val="058ACF89"/>
    <w:rsid w:val="0599B44D"/>
    <w:rsid w:val="05B33571"/>
    <w:rsid w:val="05B79C4A"/>
    <w:rsid w:val="05C23ECA"/>
    <w:rsid w:val="05CD60E6"/>
    <w:rsid w:val="05D3440E"/>
    <w:rsid w:val="0606B608"/>
    <w:rsid w:val="0610C3AC"/>
    <w:rsid w:val="06345048"/>
    <w:rsid w:val="0635C687"/>
    <w:rsid w:val="063D24E5"/>
    <w:rsid w:val="064B7585"/>
    <w:rsid w:val="064E2E29"/>
    <w:rsid w:val="0662DC55"/>
    <w:rsid w:val="06B91C2E"/>
    <w:rsid w:val="06F853A6"/>
    <w:rsid w:val="06F96920"/>
    <w:rsid w:val="071533AD"/>
    <w:rsid w:val="07462A5A"/>
    <w:rsid w:val="077C009B"/>
    <w:rsid w:val="07944A76"/>
    <w:rsid w:val="07BB08C7"/>
    <w:rsid w:val="07D38602"/>
    <w:rsid w:val="07D500D9"/>
    <w:rsid w:val="08303B95"/>
    <w:rsid w:val="08658F0F"/>
    <w:rsid w:val="08748124"/>
    <w:rsid w:val="08A61802"/>
    <w:rsid w:val="08ABBB91"/>
    <w:rsid w:val="08B69083"/>
    <w:rsid w:val="08D573E6"/>
    <w:rsid w:val="08E29D30"/>
    <w:rsid w:val="08E8DBBF"/>
    <w:rsid w:val="094A96E8"/>
    <w:rsid w:val="096BAB26"/>
    <w:rsid w:val="099FDF7C"/>
    <w:rsid w:val="09BE47DE"/>
    <w:rsid w:val="09C7B327"/>
    <w:rsid w:val="09D68FD3"/>
    <w:rsid w:val="0A326953"/>
    <w:rsid w:val="0A8046AD"/>
    <w:rsid w:val="0ABB63D0"/>
    <w:rsid w:val="0AD1B0CC"/>
    <w:rsid w:val="0B0DA0A5"/>
    <w:rsid w:val="0B37DD4F"/>
    <w:rsid w:val="0B3C398A"/>
    <w:rsid w:val="0B421563"/>
    <w:rsid w:val="0B548FD1"/>
    <w:rsid w:val="0B7EDC27"/>
    <w:rsid w:val="0BAA898B"/>
    <w:rsid w:val="0BADA5E6"/>
    <w:rsid w:val="0BE97542"/>
    <w:rsid w:val="0BF6C5C4"/>
    <w:rsid w:val="0BFEC899"/>
    <w:rsid w:val="0C060039"/>
    <w:rsid w:val="0C0C6E4F"/>
    <w:rsid w:val="0C2D1B41"/>
    <w:rsid w:val="0C604F6B"/>
    <w:rsid w:val="0CC5EBDD"/>
    <w:rsid w:val="0CF75F46"/>
    <w:rsid w:val="0D1E5F89"/>
    <w:rsid w:val="0D1EB6D9"/>
    <w:rsid w:val="0D3BD92E"/>
    <w:rsid w:val="0D4FF3CB"/>
    <w:rsid w:val="0D51B783"/>
    <w:rsid w:val="0D5B79C4"/>
    <w:rsid w:val="0D6E59A2"/>
    <w:rsid w:val="0D7C7A58"/>
    <w:rsid w:val="0D90D9B7"/>
    <w:rsid w:val="0D92CC61"/>
    <w:rsid w:val="0D9906DF"/>
    <w:rsid w:val="0DB6F14D"/>
    <w:rsid w:val="0DBE05EB"/>
    <w:rsid w:val="0DCC4E85"/>
    <w:rsid w:val="0DCFA6B8"/>
    <w:rsid w:val="0DEF1FE4"/>
    <w:rsid w:val="0DF9254D"/>
    <w:rsid w:val="0E073438"/>
    <w:rsid w:val="0E124C7C"/>
    <w:rsid w:val="0E6833FC"/>
    <w:rsid w:val="0EACF1B6"/>
    <w:rsid w:val="0EB8ADB2"/>
    <w:rsid w:val="0EC4301B"/>
    <w:rsid w:val="0EDC2FEF"/>
    <w:rsid w:val="0EF9C75D"/>
    <w:rsid w:val="0F00F602"/>
    <w:rsid w:val="0F00FB4C"/>
    <w:rsid w:val="0F358642"/>
    <w:rsid w:val="0F57F9DD"/>
    <w:rsid w:val="0F6CDBFC"/>
    <w:rsid w:val="0F795AB3"/>
    <w:rsid w:val="0F8645FF"/>
    <w:rsid w:val="0FEA7FFB"/>
    <w:rsid w:val="100F3AE4"/>
    <w:rsid w:val="101531B9"/>
    <w:rsid w:val="10249AD3"/>
    <w:rsid w:val="102CBFB2"/>
    <w:rsid w:val="10593F4E"/>
    <w:rsid w:val="1068C36A"/>
    <w:rsid w:val="10734813"/>
    <w:rsid w:val="1075492D"/>
    <w:rsid w:val="10B472D5"/>
    <w:rsid w:val="10CE96A9"/>
    <w:rsid w:val="10D77207"/>
    <w:rsid w:val="10FD10DD"/>
    <w:rsid w:val="112CEE44"/>
    <w:rsid w:val="11444BFD"/>
    <w:rsid w:val="1175EDE8"/>
    <w:rsid w:val="117FABA2"/>
    <w:rsid w:val="11D9CB40"/>
    <w:rsid w:val="11DD038D"/>
    <w:rsid w:val="11DE7AAA"/>
    <w:rsid w:val="120594DC"/>
    <w:rsid w:val="120936A4"/>
    <w:rsid w:val="120BEC82"/>
    <w:rsid w:val="124C2165"/>
    <w:rsid w:val="12674CE3"/>
    <w:rsid w:val="127D81E7"/>
    <w:rsid w:val="12900BE3"/>
    <w:rsid w:val="12AEDA14"/>
    <w:rsid w:val="12D38E54"/>
    <w:rsid w:val="12DAC5C8"/>
    <w:rsid w:val="12DAEE01"/>
    <w:rsid w:val="130CBDC8"/>
    <w:rsid w:val="1351EC20"/>
    <w:rsid w:val="136E5556"/>
    <w:rsid w:val="13756DEF"/>
    <w:rsid w:val="1389B869"/>
    <w:rsid w:val="138BD679"/>
    <w:rsid w:val="13DE6E82"/>
    <w:rsid w:val="13E4DEC7"/>
    <w:rsid w:val="13FFD3BA"/>
    <w:rsid w:val="14078576"/>
    <w:rsid w:val="142774CA"/>
    <w:rsid w:val="143CBBA5"/>
    <w:rsid w:val="143FA02E"/>
    <w:rsid w:val="1449E73A"/>
    <w:rsid w:val="144FEC20"/>
    <w:rsid w:val="145022FC"/>
    <w:rsid w:val="1454E481"/>
    <w:rsid w:val="146F25B4"/>
    <w:rsid w:val="147569A0"/>
    <w:rsid w:val="14780619"/>
    <w:rsid w:val="147FFEF3"/>
    <w:rsid w:val="148AC66F"/>
    <w:rsid w:val="14AE92E7"/>
    <w:rsid w:val="14B8FFE8"/>
    <w:rsid w:val="14CCA8B9"/>
    <w:rsid w:val="14E8A24B"/>
    <w:rsid w:val="15016488"/>
    <w:rsid w:val="15524FE3"/>
    <w:rsid w:val="1598F520"/>
    <w:rsid w:val="15B74F80"/>
    <w:rsid w:val="1615A948"/>
    <w:rsid w:val="16184C19"/>
    <w:rsid w:val="1641272D"/>
    <w:rsid w:val="1653EC1F"/>
    <w:rsid w:val="16581F90"/>
    <w:rsid w:val="166247D5"/>
    <w:rsid w:val="16A7E749"/>
    <w:rsid w:val="16F76E43"/>
    <w:rsid w:val="17020FFB"/>
    <w:rsid w:val="176A18E0"/>
    <w:rsid w:val="176FDD77"/>
    <w:rsid w:val="17763F1A"/>
    <w:rsid w:val="177F748B"/>
    <w:rsid w:val="17926BE0"/>
    <w:rsid w:val="17C50C9D"/>
    <w:rsid w:val="17CCE8AC"/>
    <w:rsid w:val="17CFE16C"/>
    <w:rsid w:val="18000838"/>
    <w:rsid w:val="18124FC2"/>
    <w:rsid w:val="181B6645"/>
    <w:rsid w:val="18288BDF"/>
    <w:rsid w:val="18307D3F"/>
    <w:rsid w:val="184A2C3A"/>
    <w:rsid w:val="18707879"/>
    <w:rsid w:val="188DC4D1"/>
    <w:rsid w:val="18C171C9"/>
    <w:rsid w:val="18C65BC0"/>
    <w:rsid w:val="191F2700"/>
    <w:rsid w:val="1937CF9D"/>
    <w:rsid w:val="193DE69D"/>
    <w:rsid w:val="193F9EE4"/>
    <w:rsid w:val="194B0D4B"/>
    <w:rsid w:val="1953DFEA"/>
    <w:rsid w:val="1958188E"/>
    <w:rsid w:val="196FCB2F"/>
    <w:rsid w:val="19910405"/>
    <w:rsid w:val="19C36A35"/>
    <w:rsid w:val="19C6808C"/>
    <w:rsid w:val="19E4B018"/>
    <w:rsid w:val="19E94F32"/>
    <w:rsid w:val="19E95630"/>
    <w:rsid w:val="19F06DED"/>
    <w:rsid w:val="19F39439"/>
    <w:rsid w:val="1A1F6D8F"/>
    <w:rsid w:val="1A2EBA72"/>
    <w:rsid w:val="1A6E4973"/>
    <w:rsid w:val="1A7269B5"/>
    <w:rsid w:val="1A9B656B"/>
    <w:rsid w:val="1AB0059F"/>
    <w:rsid w:val="1ABACC1A"/>
    <w:rsid w:val="1AD10592"/>
    <w:rsid w:val="1AF51666"/>
    <w:rsid w:val="1AFC5A96"/>
    <w:rsid w:val="1B191AF6"/>
    <w:rsid w:val="1B495502"/>
    <w:rsid w:val="1B8942FF"/>
    <w:rsid w:val="1B97F6E7"/>
    <w:rsid w:val="1BA6CF41"/>
    <w:rsid w:val="1BCC2C43"/>
    <w:rsid w:val="1BDD7392"/>
    <w:rsid w:val="1BF2E55F"/>
    <w:rsid w:val="1C1C867E"/>
    <w:rsid w:val="1C1ED02E"/>
    <w:rsid w:val="1C2841BF"/>
    <w:rsid w:val="1C367057"/>
    <w:rsid w:val="1C40BE52"/>
    <w:rsid w:val="1C425C41"/>
    <w:rsid w:val="1C7A5E37"/>
    <w:rsid w:val="1C918975"/>
    <w:rsid w:val="1C9569D4"/>
    <w:rsid w:val="1C9CB19B"/>
    <w:rsid w:val="1CBC10A2"/>
    <w:rsid w:val="1CC05298"/>
    <w:rsid w:val="1CCC9DD5"/>
    <w:rsid w:val="1CEA701D"/>
    <w:rsid w:val="1D05F345"/>
    <w:rsid w:val="1D1E7477"/>
    <w:rsid w:val="1D378C6A"/>
    <w:rsid w:val="1D3A5F71"/>
    <w:rsid w:val="1D437583"/>
    <w:rsid w:val="1D5135CA"/>
    <w:rsid w:val="1D63F460"/>
    <w:rsid w:val="1D78A65D"/>
    <w:rsid w:val="1D91B059"/>
    <w:rsid w:val="1DA1E1CD"/>
    <w:rsid w:val="1E05C03F"/>
    <w:rsid w:val="1E22C06C"/>
    <w:rsid w:val="1E6EB6A4"/>
    <w:rsid w:val="1E6FD8C9"/>
    <w:rsid w:val="1E802BD6"/>
    <w:rsid w:val="1E8C661D"/>
    <w:rsid w:val="1E9664AF"/>
    <w:rsid w:val="1E995CCA"/>
    <w:rsid w:val="1EB47666"/>
    <w:rsid w:val="1EBC0335"/>
    <w:rsid w:val="1EC7335A"/>
    <w:rsid w:val="1ECE4332"/>
    <w:rsid w:val="1F081D64"/>
    <w:rsid w:val="1F15D1A6"/>
    <w:rsid w:val="1F2B9184"/>
    <w:rsid w:val="1F43993A"/>
    <w:rsid w:val="1F4B2870"/>
    <w:rsid w:val="1F5CB62A"/>
    <w:rsid w:val="1F82189D"/>
    <w:rsid w:val="1F9FF884"/>
    <w:rsid w:val="1FA42E24"/>
    <w:rsid w:val="1FE607B3"/>
    <w:rsid w:val="1FEA33C2"/>
    <w:rsid w:val="1FEEB69D"/>
    <w:rsid w:val="1FF7F292"/>
    <w:rsid w:val="2009FCD5"/>
    <w:rsid w:val="203A14CF"/>
    <w:rsid w:val="204310E7"/>
    <w:rsid w:val="204F9314"/>
    <w:rsid w:val="205F1FBC"/>
    <w:rsid w:val="208AE3AF"/>
    <w:rsid w:val="209A3EF0"/>
    <w:rsid w:val="20C2FE54"/>
    <w:rsid w:val="20D7AFA8"/>
    <w:rsid w:val="20E0468F"/>
    <w:rsid w:val="20F0EB17"/>
    <w:rsid w:val="210EFC5B"/>
    <w:rsid w:val="210F66B7"/>
    <w:rsid w:val="2115CADB"/>
    <w:rsid w:val="2115D7F4"/>
    <w:rsid w:val="2121EA88"/>
    <w:rsid w:val="2133A148"/>
    <w:rsid w:val="2142E9C4"/>
    <w:rsid w:val="2149668A"/>
    <w:rsid w:val="2150FB00"/>
    <w:rsid w:val="21614CD2"/>
    <w:rsid w:val="217A0AFE"/>
    <w:rsid w:val="218AD6D1"/>
    <w:rsid w:val="21953898"/>
    <w:rsid w:val="21A2EB95"/>
    <w:rsid w:val="21EDF9DB"/>
    <w:rsid w:val="21F1BB28"/>
    <w:rsid w:val="220355CA"/>
    <w:rsid w:val="220F9112"/>
    <w:rsid w:val="2214A5DF"/>
    <w:rsid w:val="22609BFE"/>
    <w:rsid w:val="2268C518"/>
    <w:rsid w:val="2281BE68"/>
    <w:rsid w:val="228E7B02"/>
    <w:rsid w:val="22BB6DD0"/>
    <w:rsid w:val="22DF7026"/>
    <w:rsid w:val="23054F2B"/>
    <w:rsid w:val="23281DAF"/>
    <w:rsid w:val="23543E3A"/>
    <w:rsid w:val="236A58A5"/>
    <w:rsid w:val="238A4140"/>
    <w:rsid w:val="23A7415B"/>
    <w:rsid w:val="23C62ADA"/>
    <w:rsid w:val="23D78389"/>
    <w:rsid w:val="23E68CA8"/>
    <w:rsid w:val="23EB5B71"/>
    <w:rsid w:val="23EE3243"/>
    <w:rsid w:val="240F2497"/>
    <w:rsid w:val="241A429F"/>
    <w:rsid w:val="244A4535"/>
    <w:rsid w:val="24665B8F"/>
    <w:rsid w:val="249C0564"/>
    <w:rsid w:val="24A87EFB"/>
    <w:rsid w:val="24B00836"/>
    <w:rsid w:val="24F505EE"/>
    <w:rsid w:val="251978D5"/>
    <w:rsid w:val="252CFA7C"/>
    <w:rsid w:val="25330678"/>
    <w:rsid w:val="253565AF"/>
    <w:rsid w:val="253A186D"/>
    <w:rsid w:val="254E88DE"/>
    <w:rsid w:val="2566C88C"/>
    <w:rsid w:val="25BA3FF8"/>
    <w:rsid w:val="25DDCB26"/>
    <w:rsid w:val="25DF7D95"/>
    <w:rsid w:val="25F7E43A"/>
    <w:rsid w:val="2617E998"/>
    <w:rsid w:val="261B3E66"/>
    <w:rsid w:val="2624D821"/>
    <w:rsid w:val="2629094C"/>
    <w:rsid w:val="266600A0"/>
    <w:rsid w:val="266A9E7A"/>
    <w:rsid w:val="266B3E8B"/>
    <w:rsid w:val="2677D89A"/>
    <w:rsid w:val="268F795B"/>
    <w:rsid w:val="26AD5C5E"/>
    <w:rsid w:val="26D36EA0"/>
    <w:rsid w:val="273280D4"/>
    <w:rsid w:val="273B2000"/>
    <w:rsid w:val="2742F762"/>
    <w:rsid w:val="276040EE"/>
    <w:rsid w:val="2773B4EF"/>
    <w:rsid w:val="27EB1B94"/>
    <w:rsid w:val="280E9144"/>
    <w:rsid w:val="2828F188"/>
    <w:rsid w:val="282D2DA3"/>
    <w:rsid w:val="284D635C"/>
    <w:rsid w:val="28681558"/>
    <w:rsid w:val="28683587"/>
    <w:rsid w:val="290DD13E"/>
    <w:rsid w:val="2916F6A6"/>
    <w:rsid w:val="293EB900"/>
    <w:rsid w:val="294F198C"/>
    <w:rsid w:val="29740976"/>
    <w:rsid w:val="299E8EAF"/>
    <w:rsid w:val="29B9AAF6"/>
    <w:rsid w:val="29D0992F"/>
    <w:rsid w:val="29D0DB0D"/>
    <w:rsid w:val="29E3B21D"/>
    <w:rsid w:val="29E8F29B"/>
    <w:rsid w:val="29F2DCFA"/>
    <w:rsid w:val="2A03B25B"/>
    <w:rsid w:val="2A35C332"/>
    <w:rsid w:val="2A62BBB0"/>
    <w:rsid w:val="2A7BC093"/>
    <w:rsid w:val="2A97C004"/>
    <w:rsid w:val="2A9ACA75"/>
    <w:rsid w:val="2AB94D72"/>
    <w:rsid w:val="2B1A3259"/>
    <w:rsid w:val="2B3128D2"/>
    <w:rsid w:val="2B46EFFB"/>
    <w:rsid w:val="2B635663"/>
    <w:rsid w:val="2BAFF7D0"/>
    <w:rsid w:val="2BE0DDD0"/>
    <w:rsid w:val="2BE834A4"/>
    <w:rsid w:val="2BEE88F2"/>
    <w:rsid w:val="2C237786"/>
    <w:rsid w:val="2C270A4D"/>
    <w:rsid w:val="2C799792"/>
    <w:rsid w:val="2C8C4EBD"/>
    <w:rsid w:val="2CBA4860"/>
    <w:rsid w:val="2CC530E5"/>
    <w:rsid w:val="2CCB6DFD"/>
    <w:rsid w:val="2CFBF225"/>
    <w:rsid w:val="2D003CF2"/>
    <w:rsid w:val="2D05D798"/>
    <w:rsid w:val="2D0ABD4C"/>
    <w:rsid w:val="2D28B69A"/>
    <w:rsid w:val="2D28C7A4"/>
    <w:rsid w:val="2D28D01C"/>
    <w:rsid w:val="2D2A48B8"/>
    <w:rsid w:val="2D45B031"/>
    <w:rsid w:val="2DAC2112"/>
    <w:rsid w:val="2DD7467A"/>
    <w:rsid w:val="2DDDDB1A"/>
    <w:rsid w:val="2DF6845E"/>
    <w:rsid w:val="2E0C46D4"/>
    <w:rsid w:val="2E3014F6"/>
    <w:rsid w:val="2E353390"/>
    <w:rsid w:val="2E4E3FA6"/>
    <w:rsid w:val="2E6C15C5"/>
    <w:rsid w:val="2E8CF519"/>
    <w:rsid w:val="2EB16202"/>
    <w:rsid w:val="2EB969EC"/>
    <w:rsid w:val="2EC674C4"/>
    <w:rsid w:val="2F104B81"/>
    <w:rsid w:val="2F1ACCA1"/>
    <w:rsid w:val="2F1F3165"/>
    <w:rsid w:val="2F39A4C4"/>
    <w:rsid w:val="2F4D69F0"/>
    <w:rsid w:val="2F5CC03B"/>
    <w:rsid w:val="2FA5F6D0"/>
    <w:rsid w:val="2FAA6575"/>
    <w:rsid w:val="2FB6ED71"/>
    <w:rsid w:val="3010DFC1"/>
    <w:rsid w:val="30471FD9"/>
    <w:rsid w:val="304E3E77"/>
    <w:rsid w:val="305473FD"/>
    <w:rsid w:val="3054BDBD"/>
    <w:rsid w:val="3086AB06"/>
    <w:rsid w:val="3091E35E"/>
    <w:rsid w:val="30C37A3C"/>
    <w:rsid w:val="30D320E4"/>
    <w:rsid w:val="30F3F9A1"/>
    <w:rsid w:val="310FDB2C"/>
    <w:rsid w:val="31296EE2"/>
    <w:rsid w:val="31506147"/>
    <w:rsid w:val="316D329A"/>
    <w:rsid w:val="3185C7DA"/>
    <w:rsid w:val="318C37B9"/>
    <w:rsid w:val="319495B3"/>
    <w:rsid w:val="31F28A7A"/>
    <w:rsid w:val="321129ED"/>
    <w:rsid w:val="323B6BFC"/>
    <w:rsid w:val="325F7B62"/>
    <w:rsid w:val="326C64CB"/>
    <w:rsid w:val="3283E9C4"/>
    <w:rsid w:val="329674BD"/>
    <w:rsid w:val="32C01E1A"/>
    <w:rsid w:val="32DAE80B"/>
    <w:rsid w:val="32E2DBD3"/>
    <w:rsid w:val="32F97B2B"/>
    <w:rsid w:val="32FF846D"/>
    <w:rsid w:val="330513F8"/>
    <w:rsid w:val="33139209"/>
    <w:rsid w:val="33253FF7"/>
    <w:rsid w:val="332E01C2"/>
    <w:rsid w:val="333ADC4A"/>
    <w:rsid w:val="33480648"/>
    <w:rsid w:val="335F7B5B"/>
    <w:rsid w:val="335FD7BC"/>
    <w:rsid w:val="339F8DE4"/>
    <w:rsid w:val="33A90D32"/>
    <w:rsid w:val="33BC5BD8"/>
    <w:rsid w:val="33C26F0E"/>
    <w:rsid w:val="33D03511"/>
    <w:rsid w:val="33E0F483"/>
    <w:rsid w:val="3425244F"/>
    <w:rsid w:val="345AED7D"/>
    <w:rsid w:val="345FBC06"/>
    <w:rsid w:val="345FE69F"/>
    <w:rsid w:val="348B38F7"/>
    <w:rsid w:val="34B67AE5"/>
    <w:rsid w:val="34EA8DCE"/>
    <w:rsid w:val="34F5C53E"/>
    <w:rsid w:val="3524DD95"/>
    <w:rsid w:val="35386A3F"/>
    <w:rsid w:val="353C2993"/>
    <w:rsid w:val="35454FAB"/>
    <w:rsid w:val="3551C1D9"/>
    <w:rsid w:val="3558B2E7"/>
    <w:rsid w:val="3561C9E6"/>
    <w:rsid w:val="3596B913"/>
    <w:rsid w:val="35A15684"/>
    <w:rsid w:val="35A4094B"/>
    <w:rsid w:val="35A7EA08"/>
    <w:rsid w:val="360C3FB5"/>
    <w:rsid w:val="360E7A8D"/>
    <w:rsid w:val="3611ED2F"/>
    <w:rsid w:val="362FA960"/>
    <w:rsid w:val="36604B2A"/>
    <w:rsid w:val="3665EFA7"/>
    <w:rsid w:val="36698542"/>
    <w:rsid w:val="369B4193"/>
    <w:rsid w:val="36DA9884"/>
    <w:rsid w:val="36FAFA62"/>
    <w:rsid w:val="370ED446"/>
    <w:rsid w:val="372FC7A0"/>
    <w:rsid w:val="374C0553"/>
    <w:rsid w:val="374DC5AD"/>
    <w:rsid w:val="3751B984"/>
    <w:rsid w:val="3770E1ED"/>
    <w:rsid w:val="3779810F"/>
    <w:rsid w:val="377F2B3B"/>
    <w:rsid w:val="3783234F"/>
    <w:rsid w:val="37BBCA08"/>
    <w:rsid w:val="37BECA82"/>
    <w:rsid w:val="37C6ADB8"/>
    <w:rsid w:val="38392354"/>
    <w:rsid w:val="38424AAB"/>
    <w:rsid w:val="38793EC4"/>
    <w:rsid w:val="387F9C76"/>
    <w:rsid w:val="388DE19D"/>
    <w:rsid w:val="38A33EFD"/>
    <w:rsid w:val="38AE8139"/>
    <w:rsid w:val="38B85BB6"/>
    <w:rsid w:val="38CBFF28"/>
    <w:rsid w:val="38DA407F"/>
    <w:rsid w:val="38E82A31"/>
    <w:rsid w:val="392533CF"/>
    <w:rsid w:val="392D46A0"/>
    <w:rsid w:val="392D9946"/>
    <w:rsid w:val="3940894D"/>
    <w:rsid w:val="3942F61C"/>
    <w:rsid w:val="3975EE2D"/>
    <w:rsid w:val="3986A55B"/>
    <w:rsid w:val="399E248D"/>
    <w:rsid w:val="39C95EC4"/>
    <w:rsid w:val="39EAB00D"/>
    <w:rsid w:val="3A0F79E6"/>
    <w:rsid w:val="3A3F0497"/>
    <w:rsid w:val="3A63C045"/>
    <w:rsid w:val="3A6916DF"/>
    <w:rsid w:val="3A6AD3E5"/>
    <w:rsid w:val="3A72DF88"/>
    <w:rsid w:val="3A74C61A"/>
    <w:rsid w:val="3A9CAE23"/>
    <w:rsid w:val="3AA28C8C"/>
    <w:rsid w:val="3AAA5AA9"/>
    <w:rsid w:val="3ACC39AD"/>
    <w:rsid w:val="3AF120A0"/>
    <w:rsid w:val="3AFB6C41"/>
    <w:rsid w:val="3B02883E"/>
    <w:rsid w:val="3B64F1DA"/>
    <w:rsid w:val="3B72AEA0"/>
    <w:rsid w:val="3C04D593"/>
    <w:rsid w:val="3C463CFB"/>
    <w:rsid w:val="3C8148A2"/>
    <w:rsid w:val="3CA9F6DC"/>
    <w:rsid w:val="3CC1AE28"/>
    <w:rsid w:val="3CC7266D"/>
    <w:rsid w:val="3CDD208D"/>
    <w:rsid w:val="3CEA627C"/>
    <w:rsid w:val="3CF86126"/>
    <w:rsid w:val="3D187B5B"/>
    <w:rsid w:val="3D3811DF"/>
    <w:rsid w:val="3E0754A7"/>
    <w:rsid w:val="3E0FCE2C"/>
    <w:rsid w:val="3E2928F8"/>
    <w:rsid w:val="3E34EE09"/>
    <w:rsid w:val="3E4B4414"/>
    <w:rsid w:val="3E4F4D33"/>
    <w:rsid w:val="3E7BAA7F"/>
    <w:rsid w:val="3EE0A5ED"/>
    <w:rsid w:val="3EEA7BDF"/>
    <w:rsid w:val="3EF6D907"/>
    <w:rsid w:val="3F03D18C"/>
    <w:rsid w:val="3F130B9A"/>
    <w:rsid w:val="3F15C9CB"/>
    <w:rsid w:val="3F170297"/>
    <w:rsid w:val="3F22BC14"/>
    <w:rsid w:val="3F286764"/>
    <w:rsid w:val="3F37F995"/>
    <w:rsid w:val="3F4345FF"/>
    <w:rsid w:val="3F45A298"/>
    <w:rsid w:val="3F5013B8"/>
    <w:rsid w:val="3F627A98"/>
    <w:rsid w:val="3F6B5AC5"/>
    <w:rsid w:val="3FA00C6A"/>
    <w:rsid w:val="3FA40B34"/>
    <w:rsid w:val="3FA5EAEC"/>
    <w:rsid w:val="3FAA6644"/>
    <w:rsid w:val="3FCCF078"/>
    <w:rsid w:val="404DC7AE"/>
    <w:rsid w:val="406CABA7"/>
    <w:rsid w:val="406F6F8A"/>
    <w:rsid w:val="407E7A59"/>
    <w:rsid w:val="409A3812"/>
    <w:rsid w:val="40A0FC57"/>
    <w:rsid w:val="40AA7330"/>
    <w:rsid w:val="40AA93B6"/>
    <w:rsid w:val="40B1C29E"/>
    <w:rsid w:val="40FBA6A2"/>
    <w:rsid w:val="414351DE"/>
    <w:rsid w:val="4167E464"/>
    <w:rsid w:val="416AC4C1"/>
    <w:rsid w:val="417D7742"/>
    <w:rsid w:val="41B6B00F"/>
    <w:rsid w:val="41C7A067"/>
    <w:rsid w:val="41D53ED3"/>
    <w:rsid w:val="4261C0EB"/>
    <w:rsid w:val="426A59A8"/>
    <w:rsid w:val="428F4D0E"/>
    <w:rsid w:val="4290C654"/>
    <w:rsid w:val="42AD2CCE"/>
    <w:rsid w:val="42B9B79A"/>
    <w:rsid w:val="42DAEE29"/>
    <w:rsid w:val="42E2BF97"/>
    <w:rsid w:val="432C96BF"/>
    <w:rsid w:val="434030B1"/>
    <w:rsid w:val="4379C341"/>
    <w:rsid w:val="437BA982"/>
    <w:rsid w:val="438AB5B2"/>
    <w:rsid w:val="43A676CA"/>
    <w:rsid w:val="43AB8EBC"/>
    <w:rsid w:val="43C86827"/>
    <w:rsid w:val="440B6F5F"/>
    <w:rsid w:val="4459314C"/>
    <w:rsid w:val="4469C37E"/>
    <w:rsid w:val="446AB9E3"/>
    <w:rsid w:val="446BAE38"/>
    <w:rsid w:val="44843778"/>
    <w:rsid w:val="44A63CAD"/>
    <w:rsid w:val="44A8325B"/>
    <w:rsid w:val="44CE18EC"/>
    <w:rsid w:val="44E9BC7F"/>
    <w:rsid w:val="45083D20"/>
    <w:rsid w:val="45114CAD"/>
    <w:rsid w:val="451CB4F6"/>
    <w:rsid w:val="45480024"/>
    <w:rsid w:val="4576F471"/>
    <w:rsid w:val="4594D9D7"/>
    <w:rsid w:val="45AAB6A5"/>
    <w:rsid w:val="45EF598F"/>
    <w:rsid w:val="46010A70"/>
    <w:rsid w:val="462BED20"/>
    <w:rsid w:val="463188A0"/>
    <w:rsid w:val="4631E2EF"/>
    <w:rsid w:val="464C095B"/>
    <w:rsid w:val="469F3BD8"/>
    <w:rsid w:val="46A09506"/>
    <w:rsid w:val="46B0F1C6"/>
    <w:rsid w:val="46B5FBAE"/>
    <w:rsid w:val="46D22B00"/>
    <w:rsid w:val="46E6A335"/>
    <w:rsid w:val="47077799"/>
    <w:rsid w:val="471CCA0F"/>
    <w:rsid w:val="47590671"/>
    <w:rsid w:val="477F4E4A"/>
    <w:rsid w:val="47B53AAA"/>
    <w:rsid w:val="47B83481"/>
    <w:rsid w:val="47C36FBF"/>
    <w:rsid w:val="47CE9508"/>
    <w:rsid w:val="47D593BD"/>
    <w:rsid w:val="47E9D1EB"/>
    <w:rsid w:val="47F96775"/>
    <w:rsid w:val="482672C4"/>
    <w:rsid w:val="48385DD6"/>
    <w:rsid w:val="485F638F"/>
    <w:rsid w:val="487D52B7"/>
    <w:rsid w:val="48848653"/>
    <w:rsid w:val="48986614"/>
    <w:rsid w:val="48CEE62F"/>
    <w:rsid w:val="48F49F5D"/>
    <w:rsid w:val="48FEFA70"/>
    <w:rsid w:val="4929BAF8"/>
    <w:rsid w:val="4932E251"/>
    <w:rsid w:val="49583CCF"/>
    <w:rsid w:val="49878103"/>
    <w:rsid w:val="499D6160"/>
    <w:rsid w:val="49ADC5B7"/>
    <w:rsid w:val="49D0E3CE"/>
    <w:rsid w:val="49D395E3"/>
    <w:rsid w:val="4A04B492"/>
    <w:rsid w:val="4A0BE030"/>
    <w:rsid w:val="4A115B5F"/>
    <w:rsid w:val="4A12725A"/>
    <w:rsid w:val="4A145A7C"/>
    <w:rsid w:val="4A2A7B1E"/>
    <w:rsid w:val="4A2F820F"/>
    <w:rsid w:val="4A51E569"/>
    <w:rsid w:val="4A9A4B80"/>
    <w:rsid w:val="4ACC577F"/>
    <w:rsid w:val="4B056599"/>
    <w:rsid w:val="4B73866D"/>
    <w:rsid w:val="4BB66506"/>
    <w:rsid w:val="4BD0FA95"/>
    <w:rsid w:val="4BEC5D3B"/>
    <w:rsid w:val="4BF1834D"/>
    <w:rsid w:val="4BF7D260"/>
    <w:rsid w:val="4C03A29A"/>
    <w:rsid w:val="4C0D4C92"/>
    <w:rsid w:val="4C50AACE"/>
    <w:rsid w:val="4C523D56"/>
    <w:rsid w:val="4C5CB6A9"/>
    <w:rsid w:val="4C8E58E1"/>
    <w:rsid w:val="4CA6083D"/>
    <w:rsid w:val="4CB02912"/>
    <w:rsid w:val="4D0FEAE9"/>
    <w:rsid w:val="4D1B5F15"/>
    <w:rsid w:val="4D2D0F72"/>
    <w:rsid w:val="4D34211C"/>
    <w:rsid w:val="4D3821E5"/>
    <w:rsid w:val="4D7FC1F5"/>
    <w:rsid w:val="4D85E56E"/>
    <w:rsid w:val="4D970F5B"/>
    <w:rsid w:val="4DAA06FC"/>
    <w:rsid w:val="4DAAC544"/>
    <w:rsid w:val="4DBADD60"/>
    <w:rsid w:val="4DBC0AE9"/>
    <w:rsid w:val="4DC48E98"/>
    <w:rsid w:val="4DFB65C2"/>
    <w:rsid w:val="4E0C21A6"/>
    <w:rsid w:val="4E0CDB67"/>
    <w:rsid w:val="4E2CEF08"/>
    <w:rsid w:val="4E3BA950"/>
    <w:rsid w:val="4E460EE2"/>
    <w:rsid w:val="4E57345E"/>
    <w:rsid w:val="4E616B6A"/>
    <w:rsid w:val="4E913355"/>
    <w:rsid w:val="4EC116A9"/>
    <w:rsid w:val="4EC99103"/>
    <w:rsid w:val="4ED16B46"/>
    <w:rsid w:val="4EE01592"/>
    <w:rsid w:val="4EE19A18"/>
    <w:rsid w:val="4EEB9F80"/>
    <w:rsid w:val="4F0C2010"/>
    <w:rsid w:val="4F132713"/>
    <w:rsid w:val="4F4EA697"/>
    <w:rsid w:val="4F57AAF1"/>
    <w:rsid w:val="4F5BCD8F"/>
    <w:rsid w:val="4F6B8849"/>
    <w:rsid w:val="4F88455F"/>
    <w:rsid w:val="4F88BDA6"/>
    <w:rsid w:val="4FAE86F4"/>
    <w:rsid w:val="4FBA4E1A"/>
    <w:rsid w:val="4FC6F2A5"/>
    <w:rsid w:val="4FCE92EE"/>
    <w:rsid w:val="4FD041EA"/>
    <w:rsid w:val="4FD099C7"/>
    <w:rsid w:val="4FE1EE95"/>
    <w:rsid w:val="4FE717BB"/>
    <w:rsid w:val="50170D9E"/>
    <w:rsid w:val="501FD925"/>
    <w:rsid w:val="50207490"/>
    <w:rsid w:val="50250BDE"/>
    <w:rsid w:val="504739F5"/>
    <w:rsid w:val="504D93D4"/>
    <w:rsid w:val="50611030"/>
    <w:rsid w:val="50757B5D"/>
    <w:rsid w:val="5096A042"/>
    <w:rsid w:val="50A3847C"/>
    <w:rsid w:val="50BEA8EE"/>
    <w:rsid w:val="50D88B72"/>
    <w:rsid w:val="50DE9B4B"/>
    <w:rsid w:val="50E5D256"/>
    <w:rsid w:val="51047E30"/>
    <w:rsid w:val="51078B89"/>
    <w:rsid w:val="51112EC7"/>
    <w:rsid w:val="5135986D"/>
    <w:rsid w:val="514E1CB3"/>
    <w:rsid w:val="518D4B5C"/>
    <w:rsid w:val="51903AEC"/>
    <w:rsid w:val="51CBD586"/>
    <w:rsid w:val="51F79B3C"/>
    <w:rsid w:val="522A114C"/>
    <w:rsid w:val="5238C127"/>
    <w:rsid w:val="523DC735"/>
    <w:rsid w:val="523E6269"/>
    <w:rsid w:val="523FAF9A"/>
    <w:rsid w:val="5289557F"/>
    <w:rsid w:val="528D8412"/>
    <w:rsid w:val="528FC371"/>
    <w:rsid w:val="529B0AA5"/>
    <w:rsid w:val="52BFC7D3"/>
    <w:rsid w:val="5338C025"/>
    <w:rsid w:val="534058A7"/>
    <w:rsid w:val="534FFD03"/>
    <w:rsid w:val="537DF5D5"/>
    <w:rsid w:val="5394366C"/>
    <w:rsid w:val="53A3CFD1"/>
    <w:rsid w:val="53C4F3F9"/>
    <w:rsid w:val="53F4589B"/>
    <w:rsid w:val="542E090B"/>
    <w:rsid w:val="54505E68"/>
    <w:rsid w:val="54556BE3"/>
    <w:rsid w:val="5463057A"/>
    <w:rsid w:val="5483790D"/>
    <w:rsid w:val="54949D11"/>
    <w:rsid w:val="5499340F"/>
    <w:rsid w:val="54CEC61F"/>
    <w:rsid w:val="54FB64B4"/>
    <w:rsid w:val="552F5088"/>
    <w:rsid w:val="5531D00B"/>
    <w:rsid w:val="554413ED"/>
    <w:rsid w:val="5550E63B"/>
    <w:rsid w:val="557DC32B"/>
    <w:rsid w:val="55871440"/>
    <w:rsid w:val="55AB1A09"/>
    <w:rsid w:val="55CC9BF6"/>
    <w:rsid w:val="55D15BE6"/>
    <w:rsid w:val="55DD38DD"/>
    <w:rsid w:val="565B60DD"/>
    <w:rsid w:val="568A1E2E"/>
    <w:rsid w:val="56B6D4BB"/>
    <w:rsid w:val="56E293A0"/>
    <w:rsid w:val="56FFD13D"/>
    <w:rsid w:val="5706F6EA"/>
    <w:rsid w:val="57133786"/>
    <w:rsid w:val="571A9B92"/>
    <w:rsid w:val="57298FC0"/>
    <w:rsid w:val="572C4974"/>
    <w:rsid w:val="574B6BC8"/>
    <w:rsid w:val="574C71C6"/>
    <w:rsid w:val="575A2740"/>
    <w:rsid w:val="575E1311"/>
    <w:rsid w:val="5767E6B9"/>
    <w:rsid w:val="5771F2C0"/>
    <w:rsid w:val="57827284"/>
    <w:rsid w:val="578406AA"/>
    <w:rsid w:val="5784119F"/>
    <w:rsid w:val="5789703D"/>
    <w:rsid w:val="579D0FBA"/>
    <w:rsid w:val="57ADAD39"/>
    <w:rsid w:val="57C999B0"/>
    <w:rsid w:val="57D13640"/>
    <w:rsid w:val="57D27F09"/>
    <w:rsid w:val="57E05427"/>
    <w:rsid w:val="57E9C552"/>
    <w:rsid w:val="5801D70B"/>
    <w:rsid w:val="58050833"/>
    <w:rsid w:val="5812120F"/>
    <w:rsid w:val="581460D2"/>
    <w:rsid w:val="583683C8"/>
    <w:rsid w:val="5844D011"/>
    <w:rsid w:val="5858FF3A"/>
    <w:rsid w:val="5898B3EE"/>
    <w:rsid w:val="58A3185C"/>
    <w:rsid w:val="58B6B19F"/>
    <w:rsid w:val="58D859B9"/>
    <w:rsid w:val="58F6AC17"/>
    <w:rsid w:val="58F7373E"/>
    <w:rsid w:val="59474B5F"/>
    <w:rsid w:val="5969E2B7"/>
    <w:rsid w:val="596A0FF2"/>
    <w:rsid w:val="59DF382E"/>
    <w:rsid w:val="59E82469"/>
    <w:rsid w:val="59E89545"/>
    <w:rsid w:val="59F1C505"/>
    <w:rsid w:val="5A04CB85"/>
    <w:rsid w:val="5A0BDA1A"/>
    <w:rsid w:val="5A3E61F5"/>
    <w:rsid w:val="5A3FA53A"/>
    <w:rsid w:val="5A5BCEA8"/>
    <w:rsid w:val="5AB1100D"/>
    <w:rsid w:val="5AB29141"/>
    <w:rsid w:val="5ACD7D0E"/>
    <w:rsid w:val="5ADAF8F9"/>
    <w:rsid w:val="5ADE6496"/>
    <w:rsid w:val="5AEFD47D"/>
    <w:rsid w:val="5AF00322"/>
    <w:rsid w:val="5B0D4313"/>
    <w:rsid w:val="5B28569D"/>
    <w:rsid w:val="5B422783"/>
    <w:rsid w:val="5B606A5E"/>
    <w:rsid w:val="5B9F7F08"/>
    <w:rsid w:val="5BA6869C"/>
    <w:rsid w:val="5BC52C9B"/>
    <w:rsid w:val="5BDE68E2"/>
    <w:rsid w:val="5BFB3248"/>
    <w:rsid w:val="5C860CFC"/>
    <w:rsid w:val="5C88A49B"/>
    <w:rsid w:val="5CD55DB3"/>
    <w:rsid w:val="5D308277"/>
    <w:rsid w:val="5D38BF5B"/>
    <w:rsid w:val="5D651777"/>
    <w:rsid w:val="5D6DC5A1"/>
    <w:rsid w:val="5D987949"/>
    <w:rsid w:val="5D9DABF8"/>
    <w:rsid w:val="5DB004EB"/>
    <w:rsid w:val="5DFF7594"/>
    <w:rsid w:val="5E1A61E9"/>
    <w:rsid w:val="5E1F0C4A"/>
    <w:rsid w:val="5E2A2F79"/>
    <w:rsid w:val="5E5695AE"/>
    <w:rsid w:val="5EB1F9B1"/>
    <w:rsid w:val="5ECF031F"/>
    <w:rsid w:val="5F046D7A"/>
    <w:rsid w:val="5F12E668"/>
    <w:rsid w:val="5F5B4AD6"/>
    <w:rsid w:val="5F80E98B"/>
    <w:rsid w:val="5F925A0B"/>
    <w:rsid w:val="5FB40B71"/>
    <w:rsid w:val="5FC4EB14"/>
    <w:rsid w:val="60084878"/>
    <w:rsid w:val="603992E9"/>
    <w:rsid w:val="604826A4"/>
    <w:rsid w:val="605055FA"/>
    <w:rsid w:val="6056C6FB"/>
    <w:rsid w:val="605B1BEE"/>
    <w:rsid w:val="60825610"/>
    <w:rsid w:val="60847AD2"/>
    <w:rsid w:val="60DD6CF5"/>
    <w:rsid w:val="611F5F08"/>
    <w:rsid w:val="61204B25"/>
    <w:rsid w:val="617EF1C1"/>
    <w:rsid w:val="617FF9BE"/>
    <w:rsid w:val="61A3C1A8"/>
    <w:rsid w:val="61A72971"/>
    <w:rsid w:val="61AD20C9"/>
    <w:rsid w:val="61D38955"/>
    <w:rsid w:val="61EA3C68"/>
    <w:rsid w:val="61FFA06C"/>
    <w:rsid w:val="62256BD4"/>
    <w:rsid w:val="62281DF1"/>
    <w:rsid w:val="62558CA2"/>
    <w:rsid w:val="625741AA"/>
    <w:rsid w:val="6260C48D"/>
    <w:rsid w:val="6278E7E4"/>
    <w:rsid w:val="62964A11"/>
    <w:rsid w:val="62B2F5F8"/>
    <w:rsid w:val="62C34594"/>
    <w:rsid w:val="6315ED25"/>
    <w:rsid w:val="6327DFB0"/>
    <w:rsid w:val="63289A41"/>
    <w:rsid w:val="63632B95"/>
    <w:rsid w:val="637ABE60"/>
    <w:rsid w:val="639668A0"/>
    <w:rsid w:val="63ABD439"/>
    <w:rsid w:val="63C3DA54"/>
    <w:rsid w:val="63E33965"/>
    <w:rsid w:val="63F24F21"/>
    <w:rsid w:val="63F46978"/>
    <w:rsid w:val="63F5FBB9"/>
    <w:rsid w:val="6404A499"/>
    <w:rsid w:val="6414C4B6"/>
    <w:rsid w:val="6432C9D5"/>
    <w:rsid w:val="64370EBD"/>
    <w:rsid w:val="64401354"/>
    <w:rsid w:val="645E083B"/>
    <w:rsid w:val="645E8222"/>
    <w:rsid w:val="64947025"/>
    <w:rsid w:val="64B44C13"/>
    <w:rsid w:val="64CB5D48"/>
    <w:rsid w:val="64DF6F5B"/>
    <w:rsid w:val="651850D0"/>
    <w:rsid w:val="65361B93"/>
    <w:rsid w:val="6560EFC2"/>
    <w:rsid w:val="656FA101"/>
    <w:rsid w:val="658520AB"/>
    <w:rsid w:val="6596A625"/>
    <w:rsid w:val="65BD2065"/>
    <w:rsid w:val="65C29B34"/>
    <w:rsid w:val="65DAFB4D"/>
    <w:rsid w:val="65ED0A44"/>
    <w:rsid w:val="65FB234A"/>
    <w:rsid w:val="660A8E04"/>
    <w:rsid w:val="66892FC5"/>
    <w:rsid w:val="66F5E210"/>
    <w:rsid w:val="671F4BC1"/>
    <w:rsid w:val="6738FEAC"/>
    <w:rsid w:val="678FE91E"/>
    <w:rsid w:val="6793EC83"/>
    <w:rsid w:val="67DC3FB8"/>
    <w:rsid w:val="67E2EDB7"/>
    <w:rsid w:val="67F7BAB0"/>
    <w:rsid w:val="681BFAA5"/>
    <w:rsid w:val="681FF181"/>
    <w:rsid w:val="682611C1"/>
    <w:rsid w:val="683067EA"/>
    <w:rsid w:val="685E8446"/>
    <w:rsid w:val="686D1AE6"/>
    <w:rsid w:val="6891D11A"/>
    <w:rsid w:val="68ABC9D3"/>
    <w:rsid w:val="68C22156"/>
    <w:rsid w:val="6911AEEE"/>
    <w:rsid w:val="692A3BC1"/>
    <w:rsid w:val="694D0305"/>
    <w:rsid w:val="6954D48B"/>
    <w:rsid w:val="695B4A2D"/>
    <w:rsid w:val="6988397C"/>
    <w:rsid w:val="69A8DCA9"/>
    <w:rsid w:val="69C89C17"/>
    <w:rsid w:val="69DB7B54"/>
    <w:rsid w:val="69F0EA3B"/>
    <w:rsid w:val="69F13D21"/>
    <w:rsid w:val="6A4A5795"/>
    <w:rsid w:val="6A521512"/>
    <w:rsid w:val="6A7AEDC3"/>
    <w:rsid w:val="6A8D8541"/>
    <w:rsid w:val="6A9A992C"/>
    <w:rsid w:val="6ADF6C07"/>
    <w:rsid w:val="6AE76FE4"/>
    <w:rsid w:val="6AEBFE57"/>
    <w:rsid w:val="6AED97F6"/>
    <w:rsid w:val="6B3FA80A"/>
    <w:rsid w:val="6B3FEE24"/>
    <w:rsid w:val="6B54A3C1"/>
    <w:rsid w:val="6BC12D52"/>
    <w:rsid w:val="6BFE2BBA"/>
    <w:rsid w:val="6C04F6DB"/>
    <w:rsid w:val="6C3F8B66"/>
    <w:rsid w:val="6C48A4B3"/>
    <w:rsid w:val="6C50D646"/>
    <w:rsid w:val="6C678D12"/>
    <w:rsid w:val="6C8883B6"/>
    <w:rsid w:val="6CDBF7D9"/>
    <w:rsid w:val="6CDE1C21"/>
    <w:rsid w:val="6D07C6DF"/>
    <w:rsid w:val="6D33B8B8"/>
    <w:rsid w:val="6D4E0376"/>
    <w:rsid w:val="6D7B1FBD"/>
    <w:rsid w:val="6D8D6A3F"/>
    <w:rsid w:val="6D928543"/>
    <w:rsid w:val="6D9CB12D"/>
    <w:rsid w:val="6DC4BB14"/>
    <w:rsid w:val="6DF58FF2"/>
    <w:rsid w:val="6DF9B698"/>
    <w:rsid w:val="6DFE224C"/>
    <w:rsid w:val="6E0A5A26"/>
    <w:rsid w:val="6E0FF0ED"/>
    <w:rsid w:val="6E1ABBCB"/>
    <w:rsid w:val="6E1E8A9E"/>
    <w:rsid w:val="6E401F52"/>
    <w:rsid w:val="6E4A1B96"/>
    <w:rsid w:val="6E5398A8"/>
    <w:rsid w:val="6E56F400"/>
    <w:rsid w:val="6E8071D0"/>
    <w:rsid w:val="6E83CD82"/>
    <w:rsid w:val="6E96286C"/>
    <w:rsid w:val="6EAF7EE3"/>
    <w:rsid w:val="6EBC86CD"/>
    <w:rsid w:val="6ED6B75B"/>
    <w:rsid w:val="6EDE8981"/>
    <w:rsid w:val="6EF61ED2"/>
    <w:rsid w:val="6F1E2853"/>
    <w:rsid w:val="6F27E06A"/>
    <w:rsid w:val="6F43427A"/>
    <w:rsid w:val="6F79C9B5"/>
    <w:rsid w:val="6F7C8CBD"/>
    <w:rsid w:val="6FFC2D69"/>
    <w:rsid w:val="700DC2E9"/>
    <w:rsid w:val="7026FAC8"/>
    <w:rsid w:val="703882D6"/>
    <w:rsid w:val="704DD350"/>
    <w:rsid w:val="706056F4"/>
    <w:rsid w:val="70737761"/>
    <w:rsid w:val="70AC566A"/>
    <w:rsid w:val="70B8A158"/>
    <w:rsid w:val="70BECE77"/>
    <w:rsid w:val="716475B3"/>
    <w:rsid w:val="71A76CDE"/>
    <w:rsid w:val="71D05325"/>
    <w:rsid w:val="71D99255"/>
    <w:rsid w:val="71EBB28C"/>
    <w:rsid w:val="721A576A"/>
    <w:rsid w:val="723E45CF"/>
    <w:rsid w:val="725FC7DA"/>
    <w:rsid w:val="727C5948"/>
    <w:rsid w:val="72A5CAC9"/>
    <w:rsid w:val="72D35A6D"/>
    <w:rsid w:val="73077FEC"/>
    <w:rsid w:val="73118C2E"/>
    <w:rsid w:val="731A04EE"/>
    <w:rsid w:val="73540CB2"/>
    <w:rsid w:val="735731EE"/>
    <w:rsid w:val="736E0D6F"/>
    <w:rsid w:val="737D1FA8"/>
    <w:rsid w:val="7388E93E"/>
    <w:rsid w:val="73A3A0C1"/>
    <w:rsid w:val="7407315D"/>
    <w:rsid w:val="74194E5C"/>
    <w:rsid w:val="74270A38"/>
    <w:rsid w:val="742EE906"/>
    <w:rsid w:val="7438B3A1"/>
    <w:rsid w:val="743D31D2"/>
    <w:rsid w:val="7445CF0A"/>
    <w:rsid w:val="74497BD4"/>
    <w:rsid w:val="74A0AA0A"/>
    <w:rsid w:val="74A74795"/>
    <w:rsid w:val="74ADCACB"/>
    <w:rsid w:val="755CE9A5"/>
    <w:rsid w:val="75716B13"/>
    <w:rsid w:val="758D9C5B"/>
    <w:rsid w:val="75AA020E"/>
    <w:rsid w:val="75E11E79"/>
    <w:rsid w:val="75E64DC3"/>
    <w:rsid w:val="76ADF054"/>
    <w:rsid w:val="76BF0009"/>
    <w:rsid w:val="76CD32AF"/>
    <w:rsid w:val="76D04DD6"/>
    <w:rsid w:val="76E9489A"/>
    <w:rsid w:val="76EEF1DC"/>
    <w:rsid w:val="770D05F7"/>
    <w:rsid w:val="7775470E"/>
    <w:rsid w:val="77C15ADE"/>
    <w:rsid w:val="77DA9150"/>
    <w:rsid w:val="78016D0A"/>
    <w:rsid w:val="78152298"/>
    <w:rsid w:val="784B98A8"/>
    <w:rsid w:val="787482A3"/>
    <w:rsid w:val="788678A7"/>
    <w:rsid w:val="789C4D2D"/>
    <w:rsid w:val="78E2A54F"/>
    <w:rsid w:val="794248B1"/>
    <w:rsid w:val="794304ED"/>
    <w:rsid w:val="797D5592"/>
    <w:rsid w:val="79A5780A"/>
    <w:rsid w:val="79C3BAF1"/>
    <w:rsid w:val="79DAD210"/>
    <w:rsid w:val="7A2B76D4"/>
    <w:rsid w:val="7A4ECF9C"/>
    <w:rsid w:val="7A720AD7"/>
    <w:rsid w:val="7A7647AF"/>
    <w:rsid w:val="7A7CE01F"/>
    <w:rsid w:val="7A7F4484"/>
    <w:rsid w:val="7A8CED64"/>
    <w:rsid w:val="7A8E69C2"/>
    <w:rsid w:val="7A980996"/>
    <w:rsid w:val="7AA0AFA8"/>
    <w:rsid w:val="7AD30C29"/>
    <w:rsid w:val="7AF81E90"/>
    <w:rsid w:val="7B0B1A54"/>
    <w:rsid w:val="7B30C6F3"/>
    <w:rsid w:val="7B4DED2E"/>
    <w:rsid w:val="7B56CA9D"/>
    <w:rsid w:val="7B87F114"/>
    <w:rsid w:val="7BA15FAB"/>
    <w:rsid w:val="7BC242C9"/>
    <w:rsid w:val="7C93F49C"/>
    <w:rsid w:val="7CA19733"/>
    <w:rsid w:val="7CBA06DE"/>
    <w:rsid w:val="7CD5404A"/>
    <w:rsid w:val="7CF7C2BA"/>
    <w:rsid w:val="7D0DCD0A"/>
    <w:rsid w:val="7D40C796"/>
    <w:rsid w:val="7D5050D7"/>
    <w:rsid w:val="7D513EE2"/>
    <w:rsid w:val="7D51C151"/>
    <w:rsid w:val="7D523A5C"/>
    <w:rsid w:val="7D7E7014"/>
    <w:rsid w:val="7D922036"/>
    <w:rsid w:val="7D94A39D"/>
    <w:rsid w:val="7DA75B3B"/>
    <w:rsid w:val="7DBDE378"/>
    <w:rsid w:val="7DD34E25"/>
    <w:rsid w:val="7DE9F2C0"/>
    <w:rsid w:val="7DFBCCC0"/>
    <w:rsid w:val="7E04E569"/>
    <w:rsid w:val="7E52241B"/>
    <w:rsid w:val="7E716CFD"/>
    <w:rsid w:val="7EB9233C"/>
    <w:rsid w:val="7EC0A06B"/>
    <w:rsid w:val="7ED30862"/>
    <w:rsid w:val="7EEEA172"/>
    <w:rsid w:val="7F0223F1"/>
    <w:rsid w:val="7F09EC3A"/>
    <w:rsid w:val="7F4BBF93"/>
    <w:rsid w:val="7F65B137"/>
    <w:rsid w:val="7F6946E1"/>
    <w:rsid w:val="7F9F56B6"/>
    <w:rsid w:val="7FAE0EDB"/>
    <w:rsid w:val="7FBC5EA1"/>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100984"/>
  <w15:docId w15:val="{AD382DE2-76A8-42EC-8133-98EA7626FB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42"/>
      </w:numPr>
      <w:spacing w:after="240"/>
      <w:contextualSpacing/>
      <w:outlineLvl w:val="0"/>
    </w:pPr>
    <w:rPr>
      <w:rFonts w:asciiTheme="majorHAnsi" w:hAnsiTheme="majorHAnsi" w:eastAsiaTheme="majorEastAsia"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42"/>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42"/>
      </w:numPr>
      <w:spacing w:before="200"/>
      <w:outlineLvl w:val="5"/>
    </w:pPr>
    <w:rPr>
      <w:rFonts w:asciiTheme="majorHAnsi" w:hAnsiTheme="majorHAnsi" w:eastAsiaTheme="majorEastAsia"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42"/>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42"/>
      </w:numPr>
      <w:spacing w:before="200"/>
      <w:outlineLvl w:val="7"/>
    </w:pPr>
    <w:rPr>
      <w:rFonts w:asciiTheme="majorHAnsi" w:hAnsiTheme="majorHAnsi" w:eastAsiaTheme="majorEastAsia"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42"/>
      </w:numPr>
      <w:spacing w:before="200"/>
      <w:outlineLvl w:val="8"/>
    </w:pPr>
    <w:rPr>
      <w:rFonts w:asciiTheme="majorHAnsi" w:hAnsiTheme="majorHAnsi" w:eastAsiaTheme="majorEastAsia" w:cstheme="majorBidi"/>
      <w:i/>
      <w:iCs/>
      <w:color w:val="363636" w:themeColor="text1" w:themeTint="C9"/>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91099"/>
    <w:rPr>
      <w:rFonts w:asciiTheme="majorHAnsi" w:hAnsiTheme="majorHAnsi" w:eastAsiaTheme="majorEastAsia"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styleId="Heading2Char" w:customStyle="1">
    <w:name w:val="Heading 2 Char"/>
    <w:basedOn w:val="DefaultParagraphFont"/>
    <w:link w:val="Heading2"/>
    <w:rsid w:val="00591099"/>
    <w:rPr>
      <w:rFonts w:ascii="Times New Roman" w:hAnsi="Times New Roman" w:eastAsiaTheme="majorEastAsia"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hAnsiTheme="majorHAnsi" w:eastAsiaTheme="majorEastAsia" w:cstheme="majorBidi"/>
      <w:color w:val="282B2F" w:themeColor="text2" w:themeShade="CC"/>
      <w:spacing w:val="5"/>
      <w:kern w:val="28"/>
      <w:sz w:val="40"/>
      <w:szCs w:val="52"/>
    </w:rPr>
  </w:style>
  <w:style w:type="character" w:styleId="TitleChar" w:customStyle="1">
    <w:name w:val="Title Char"/>
    <w:basedOn w:val="DefaultParagraphFont"/>
    <w:link w:val="Title"/>
    <w:rsid w:val="00D130F7"/>
    <w:rPr>
      <w:rFonts w:asciiTheme="majorHAnsi" w:hAnsiTheme="majorHAnsi" w:eastAsiaTheme="majorEastAsia"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styleId="SubtitleChar" w:customStyle="1">
    <w:name w:val="Subtitle Char"/>
    <w:basedOn w:val="DefaultParagraphFont"/>
    <w:link w:val="Subtitle"/>
    <w:rsid w:val="003D29CD"/>
    <w:rPr>
      <w:rFonts w:ascii="Times New Roman" w:hAnsi="Times New Roman" w:eastAsiaTheme="majorEastAsia" w:cstheme="majorBidi"/>
      <w:iCs/>
      <w:sz w:val="20"/>
    </w:rPr>
  </w:style>
  <w:style w:type="character" w:styleId="Heading3Char" w:customStyle="1">
    <w:name w:val="Heading 3 Char"/>
    <w:basedOn w:val="DefaultParagraphFont"/>
    <w:link w:val="Heading3"/>
    <w:rsid w:val="00D4541B"/>
    <w:rPr>
      <w:rFonts w:ascii="Times New Roman" w:hAnsi="Times New Roman" w:eastAsiaTheme="majorEastAsia" w:cstheme="majorBidi"/>
      <w:b/>
      <w:bCs/>
      <w:sz w:val="22"/>
      <w:szCs w:val="26"/>
    </w:rPr>
  </w:style>
  <w:style w:type="paragraph" w:styleId="Paragraph" w:customStyle="1">
    <w:name w:val="Paragraph"/>
    <w:basedOn w:val="Normal"/>
    <w:qFormat/>
    <w:rsid w:val="00D4541B"/>
    <w:pPr>
      <w:spacing w:line="480" w:lineRule="auto"/>
      <w:ind w:firstLine="288"/>
    </w:pPr>
    <w:rPr>
      <w:sz w:val="22"/>
    </w:rPr>
  </w:style>
  <w:style w:type="character" w:styleId="Heading4Char" w:customStyle="1">
    <w:name w:val="Heading 4 Char"/>
    <w:basedOn w:val="DefaultParagraphFont"/>
    <w:link w:val="Heading4"/>
    <w:rsid w:val="0032648E"/>
    <w:rPr>
      <w:rFonts w:ascii="Times New Roman" w:hAnsi="Times New Roman" w:eastAsiaTheme="majorEastAsia" w:cstheme="majorBidi"/>
      <w:bCs/>
      <w:iCs/>
      <w:sz w:val="20"/>
      <w:szCs w:val="26"/>
      <w:u w:val="single"/>
    </w:rPr>
  </w:style>
  <w:style w:type="character" w:styleId="Heading5Char" w:customStyle="1">
    <w:name w:val="Heading 5 Char"/>
    <w:basedOn w:val="DefaultParagraphFont"/>
    <w:link w:val="Heading5"/>
    <w:rsid w:val="001668C6"/>
    <w:rPr>
      <w:rFonts w:ascii="Times New Roman" w:hAnsi="Times New Roman" w:eastAsiaTheme="majorEastAsia" w:cstheme="majorBidi"/>
      <w:bCs/>
      <w:iCs/>
      <w:color w:val="2E4159" w:themeColor="accent1" w:themeShade="80"/>
      <w:sz w:val="20"/>
      <w:szCs w:val="26"/>
    </w:rPr>
  </w:style>
  <w:style w:type="character" w:styleId="Heading6Char" w:customStyle="1">
    <w:name w:val="Heading 6 Char"/>
    <w:basedOn w:val="DefaultParagraphFont"/>
    <w:link w:val="Heading6"/>
    <w:rsid w:val="00A164A3"/>
    <w:rPr>
      <w:rFonts w:asciiTheme="majorHAnsi" w:hAnsiTheme="majorHAnsi" w:eastAsiaTheme="majorEastAsia" w:cstheme="majorBidi"/>
      <w:i/>
      <w:iCs/>
      <w:color w:val="2E4159" w:themeColor="accent1" w:themeShade="80"/>
      <w:sz w:val="20"/>
    </w:rPr>
  </w:style>
  <w:style w:type="character" w:styleId="Heading7Char" w:customStyle="1">
    <w:name w:val="Heading 7 Char"/>
    <w:basedOn w:val="DefaultParagraphFont"/>
    <w:link w:val="Heading7"/>
    <w:rsid w:val="00A164A3"/>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rsid w:val="00A164A3"/>
    <w:rPr>
      <w:rFonts w:asciiTheme="majorHAnsi" w:hAnsiTheme="majorHAnsi" w:eastAsiaTheme="majorEastAsia" w:cstheme="majorBidi"/>
      <w:color w:val="363636" w:themeColor="text1" w:themeTint="C9"/>
      <w:sz w:val="20"/>
      <w:szCs w:val="20"/>
    </w:rPr>
  </w:style>
  <w:style w:type="character" w:styleId="Heading9Char" w:customStyle="1">
    <w:name w:val="Heading 9 Char"/>
    <w:basedOn w:val="DefaultParagraphFont"/>
    <w:link w:val="Heading9"/>
    <w:rsid w:val="00A164A3"/>
    <w:rPr>
      <w:rFonts w:asciiTheme="majorHAnsi" w:hAnsiTheme="majorHAnsi" w:eastAsiaTheme="majorEastAsia" w:cstheme="majorBidi"/>
      <w:i/>
      <w:iCs/>
      <w:color w:val="363636" w:themeColor="text1" w:themeTint="C9"/>
      <w:sz w:val="20"/>
      <w:szCs w:val="20"/>
    </w:rPr>
  </w:style>
  <w:style w:type="table" w:styleId="TableGrid">
    <w:name w:val="Table Grid"/>
    <w:basedOn w:val="TableNormal"/>
    <w:rsid w:val="008559C5"/>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numbering" w:styleId="CurrentList1" w:customStyle="1">
    <w:name w:val="Current List1"/>
    <w:rsid w:val="005D2BD6"/>
    <w:pPr>
      <w:numPr>
        <w:numId w:val="38"/>
      </w:numPr>
    </w:pPr>
  </w:style>
  <w:style w:type="numbering" w:styleId="ArticleSection">
    <w:name w:val="Outline List 3"/>
    <w:basedOn w:val="NoList"/>
    <w:rsid w:val="005D2BD6"/>
    <w:pPr>
      <w:numPr>
        <w:numId w:val="39"/>
      </w:numPr>
    </w:pPr>
  </w:style>
  <w:style w:type="numbering" w:styleId="Appendix" w:customStyle="1">
    <w:name w:val="Appendix"/>
    <w:rsid w:val="005D2BD6"/>
    <w:pPr>
      <w:numPr>
        <w:numId w:val="40"/>
      </w:numPr>
    </w:pPr>
  </w:style>
  <w:style w:type="character" w:styleId="Hyperlink">
    <w:name w:val="Hyperlink"/>
    <w:basedOn w:val="DefaultParagraphFont"/>
    <w:uiPriority w:val="99"/>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styleId="QuoteChar" w:customStyle="1">
    <w:name w:val="Quote Char"/>
    <w:basedOn w:val="DefaultParagraphFont"/>
    <w:link w:val="Quote"/>
    <w:rsid w:val="00570EAF"/>
    <w:rPr>
      <w:rFonts w:ascii="Times New Roman" w:hAnsi="Times New Roman"/>
      <w:sz w:val="20"/>
    </w:rPr>
  </w:style>
  <w:style w:type="paragraph" w:styleId="LiftoutQuote" w:customStyle="1">
    <w:name w:val="Liftout Quote"/>
    <w:basedOn w:val="Normal"/>
    <w:qFormat/>
    <w:rsid w:val="00B567C1"/>
    <w:pPr>
      <w:ind w:left="1440" w:right="1440"/>
      <w:jc w:val="both"/>
    </w:pPr>
    <w:rPr>
      <w:smallCaps/>
    </w:rPr>
  </w:style>
  <w:style w:type="paragraph" w:styleId="LiftoutAttribution" w:customStyle="1">
    <w:name w:val="Liftout Attribution"/>
    <w:basedOn w:val="Normal"/>
    <w:next w:val="LiftoutTitle"/>
    <w:qFormat/>
    <w:rsid w:val="001918D2"/>
    <w:pPr>
      <w:spacing w:before="120"/>
      <w:ind w:left="1440" w:right="1440"/>
      <w:contextualSpacing/>
      <w:jc w:val="right"/>
    </w:pPr>
    <w:rPr>
      <w:b/>
      <w:smallCaps/>
    </w:rPr>
  </w:style>
  <w:style w:type="paragraph" w:styleId="LiftoutTitle" w:customStyle="1">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styleId="HeaderChar" w:customStyle="1">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styleId="FooterChar" w:customStyle="1">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styleId="MyCustomTable" w:customStyle="1">
    <w:name w:val="My Custom Table"/>
    <w:basedOn w:val="TableGrid"/>
    <w:qFormat/>
    <w:rsid w:val="001C291A"/>
    <w:pPr>
      <w:keepNext/>
      <w:keepLines/>
    </w:pPr>
    <w:rPr>
      <w:rFonts w:ascii="Times New Roman" w:hAnsi="Times New Roman"/>
      <w:sz w:val="18"/>
    </w:rPr>
    <w:tblPr>
      <w:jc w:val="center"/>
      <w:tblBorders>
        <w:top w:val="single" w:color="000000" w:themeColor="text1" w:sz="18" w:space="0"/>
        <w:left w:val="none" w:color="auto" w:sz="0" w:space="0"/>
        <w:bottom w:val="single" w:color="000000" w:themeColor="text1" w:sz="18" w:space="0"/>
        <w:right w:val="none" w:color="auto" w:sz="0" w:space="0"/>
        <w:insideH w:val="none" w:color="auto" w:sz="0" w:space="0"/>
        <w:insideV w:val="none" w:color="auto" w:sz="0" w:space="0"/>
      </w:tblBorders>
      <w:tblCellMar>
        <w:left w:w="115"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color="000000" w:themeColor="text1" w:sz="18" w:space="0"/>
          <w:left w:val="single" w:color="000000" w:themeColor="text1" w:sz="4" w:space="0"/>
          <w:bottom w:val="single" w:color="000000" w:themeColor="text1" w:sz="4" w:space="0"/>
          <w:right w:val="single" w:color="000000" w:themeColor="text1" w:sz="4" w:space="0"/>
          <w:insideH w:val="nil"/>
          <w:insideV w:val="single" w:color="000000" w:themeColor="text1" w:sz="4" w:space="0"/>
          <w:tl2br w:val="nil"/>
          <w:tr2bl w:val="nil"/>
        </w:tcBorders>
        <w:shd w:val="clear" w:color="auto" w:fill="C0C0C0"/>
      </w:tcPr>
    </w:tblStylePr>
    <w:tblStylePr w:type="firstCol">
      <w:rPr>
        <w:rFonts w:ascii="Times New Roman" w:hAnsi="Times New Roman"/>
        <w:b/>
        <w:i w:val="0"/>
        <w:sz w:val="18"/>
      </w:rPr>
      <w:tblPr/>
      <w:tcPr>
        <w:tcBorders>
          <w:top w:val="single" w:color="000000" w:themeColor="text1" w:sz="4" w:space="0"/>
          <w:left w:val="single" w:color="000000" w:themeColor="text1" w:sz="4" w:space="0"/>
          <w:bottom w:val="single" w:color="000000" w:themeColor="text1" w:sz="18" w:space="0"/>
          <w:right w:val="single" w:color="000000" w:themeColor="text1" w:sz="4" w:space="0"/>
          <w:insideH w:val="nil"/>
          <w:insideV w:val="nil"/>
          <w:tl2br w:val="nil"/>
          <w:tr2bl w:val="nil"/>
        </w:tcBorders>
        <w:shd w:val="clear" w:color="auto" w:fill="C0C0C0"/>
      </w:tcPr>
    </w:tblStylePr>
  </w:style>
  <w:style w:type="paragraph" w:styleId="ListParagraph">
    <w:name w:val="List Paragraph"/>
    <w:basedOn w:val="Normal"/>
    <w:rsid w:val="00D4541B"/>
    <w:pPr>
      <w:numPr>
        <w:numId w:val="41"/>
      </w:numPr>
      <w:spacing w:after="240" w:line="360" w:lineRule="auto"/>
      <w:ind w:left="864"/>
      <w:contextualSpacing/>
    </w:pPr>
    <w:rPr>
      <w:sz w:val="22"/>
    </w:rPr>
  </w:style>
  <w:style w:type="paragraph" w:styleId="Paragraph-SingleSpaced" w:customStyle="1">
    <w:name w:val="Paragraph - Single Spaced"/>
    <w:basedOn w:val="Paragraph"/>
    <w:qFormat/>
    <w:rsid w:val="00E20013"/>
    <w:pPr>
      <w:spacing w:line="240" w:lineRule="auto"/>
    </w:pPr>
  </w:style>
  <w:style w:type="table" w:styleId="MediumGrid31" w:customStyle="1">
    <w:name w:val="Medium Grid 31"/>
    <w:basedOn w:val="TableNormal"/>
    <w:uiPriority w:val="69"/>
    <w:rsid w:val="00DD16C9"/>
    <w:rPr>
      <w:sz w:val="22"/>
      <w:szCs w:val="22"/>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styleId="FootnoteTextChar" w:customStyle="1">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styleId="BalloonTextChar" w:customStyle="1">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styleId="DocumentMapChar" w:customStyle="1">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styleId="Equation" w:customStyle="1">
    <w:name w:val="Equation"/>
    <w:basedOn w:val="Paragraph"/>
    <w:qFormat/>
    <w:rsid w:val="00446B06"/>
    <w:pPr>
      <w:spacing w:after="240" w:line="240" w:lineRule="auto"/>
      <w:ind w:left="720" w:right="720" w:firstLine="0"/>
      <w:contextualSpacing/>
    </w:pPr>
    <w:rPr>
      <w:rFonts w:eastAsiaTheme="minorEastAsia"/>
      <w:i/>
    </w:rPr>
  </w:style>
  <w:style w:type="character" w:styleId="Strong">
    <w:name w:val="Strong"/>
    <w:basedOn w:val="DefaultParagraphFont"/>
    <w:uiPriority w:val="22"/>
    <w:qFormat/>
    <w:rsid w:val="47077799"/>
    <w:rPr>
      <w:b/>
      <w:bCs/>
    </w:rPr>
  </w:style>
  <w:style w:type="paragraph" w:styleId="NoSpacing">
    <w:name w:val="No Spacing"/>
    <w:uiPriority w:val="1"/>
    <w:qFormat/>
    <w:rsid w:val="47077799"/>
  </w:style>
  <w:style w:type="paragraph" w:styleId="CommentText">
    <w:name w:val="annotation text"/>
    <w:basedOn w:val="Normal"/>
    <w:link w:val="CommentTextChar"/>
    <w:semiHidden/>
    <w:unhideWhenUsed/>
    <w:rPr>
      <w:szCs w:val="20"/>
    </w:rPr>
  </w:style>
  <w:style w:type="character" w:styleId="CommentTextChar" w:customStyle="1">
    <w:name w:val="Comment Text Char"/>
    <w:basedOn w:val="DefaultParagraphFont"/>
    <w:link w:val="CommentText"/>
    <w:semiHidden/>
    <w:rPr>
      <w:rFonts w:ascii="Times New Roman" w:hAnsi="Times New Roman"/>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82778">
      <w:bodyDiv w:val="1"/>
      <w:marLeft w:val="0"/>
      <w:marRight w:val="0"/>
      <w:marTop w:val="0"/>
      <w:marBottom w:val="0"/>
      <w:divBdr>
        <w:top w:val="none" w:sz="0" w:space="0" w:color="auto"/>
        <w:left w:val="none" w:sz="0" w:space="0" w:color="auto"/>
        <w:bottom w:val="none" w:sz="0" w:space="0" w:color="auto"/>
        <w:right w:val="none" w:sz="0" w:space="0" w:color="auto"/>
      </w:divBdr>
      <w:divsChild>
        <w:div w:id="1471171849">
          <w:marLeft w:val="547"/>
          <w:marRight w:val="0"/>
          <w:marTop w:val="154"/>
          <w:marBottom w:val="0"/>
          <w:divBdr>
            <w:top w:val="none" w:sz="0" w:space="0" w:color="auto"/>
            <w:left w:val="none" w:sz="0" w:space="0" w:color="auto"/>
            <w:bottom w:val="none" w:sz="0" w:space="0" w:color="auto"/>
            <w:right w:val="none" w:sz="0" w:space="0" w:color="auto"/>
          </w:divBdr>
        </w:div>
        <w:div w:id="1799449675">
          <w:marLeft w:val="547"/>
          <w:marRight w:val="0"/>
          <w:marTop w:val="154"/>
          <w:marBottom w:val="0"/>
          <w:divBdr>
            <w:top w:val="none" w:sz="0" w:space="0" w:color="auto"/>
            <w:left w:val="none" w:sz="0" w:space="0" w:color="auto"/>
            <w:bottom w:val="none" w:sz="0" w:space="0" w:color="auto"/>
            <w:right w:val="none" w:sz="0" w:space="0" w:color="auto"/>
          </w:divBdr>
        </w:div>
      </w:divsChild>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microsoft.com/office/2018/08/relationships/commentsExtensible" Target="commentsExtensible.xml" Id="rId18" /><Relationship Type="http://schemas.openxmlformats.org/officeDocument/2006/relationships/customXml" Target="../customXml/item3.xml" Id="rId3" /><Relationship Type="http://schemas.openxmlformats.org/officeDocument/2006/relationships/image" Target="media/image3.png"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footer" Target="footer1.xml" Id="rId12" /><Relationship Type="http://schemas.microsoft.com/office/2016/09/relationships/commentsIds" Target="commentsIds.xml" Id="rId17" /><Relationship Type="http://schemas.openxmlformats.org/officeDocument/2006/relationships/image" Target="media/image7.jpg" Id="rId25" /><Relationship Type="http://schemas.openxmlformats.org/officeDocument/2006/relationships/fontTable" Target="fontTable.xml" Id="rId33"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image" Target="media/image11.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eader" Target="header4.xml" Id="rId32" /><Relationship Type="http://schemas.openxmlformats.org/officeDocument/2006/relationships/numbering" Target="numbering.xml" Id="rId5" /><Relationship Type="http://schemas.openxmlformats.org/officeDocument/2006/relationships/comments" Target="comments.xml" Id="rId15" /><Relationship Type="http://schemas.openxmlformats.org/officeDocument/2006/relationships/image" Target="media/image10.png" Id="rId28" /><Relationship Type="http://schemas.microsoft.com/office/2020/10/relationships/intelligence" Target="intelligence2.xml" Id="rId36" /><Relationship Type="http://schemas.openxmlformats.org/officeDocument/2006/relationships/endnotes" Target="endnotes.xml" Id="rId10" /><Relationship Type="http://schemas.openxmlformats.org/officeDocument/2006/relationships/image" Target="media/image1.png" Id="rId19" /><Relationship Type="http://schemas.openxmlformats.org/officeDocument/2006/relationships/header" Target="header3.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4.png" Id="rId22" /><Relationship Type="http://schemas.openxmlformats.org/officeDocument/2006/relationships/hyperlink" Target="https://www.dell.com/en-us/shop/power-cord125vusa-customer-installation/apd/310-5108/power-cooling-data-center-infrastructure" TargetMode="External"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image" Target="/media/image9.png" Id="R690c15b10e374013" /><Relationship Type="http://schemas.openxmlformats.org/officeDocument/2006/relationships/image" Target="/media/imagea.png" Id="R0802a984e944476e" /><Relationship Type="http://schemas.openxmlformats.org/officeDocument/2006/relationships/image" Target="/media/image5.jpg" Id="R7020de213dc841c2" /><Relationship Type="http://schemas.openxmlformats.org/officeDocument/2006/relationships/image" Target="/media/imageb.png" Id="Rc9dbacbb3810476b" /></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8" ma:contentTypeDescription="Create a new document." ma:contentTypeScope="" ma:versionID="2ba65f2fb3cbfe0738d494553ea1cb6e">
  <xsd:schema xmlns:xsd="http://www.w3.org/2001/XMLSchema" xmlns:xs="http://www.w3.org/2001/XMLSchema" xmlns:p="http://schemas.microsoft.com/office/2006/metadata/properties" xmlns:ns2="52fb8abb-f9b0-41d6-9861-db2591b529a0" targetNamespace="http://schemas.microsoft.com/office/2006/metadata/properties" ma:root="true" ma:fieldsID="b1530096d922eaa6b0d18d36f9493f7e"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81BD5-FC34-43B6-A19B-409288D74FF0}">
  <ds:schemaRefs>
    <ds:schemaRef ds:uri="http://schemas.openxmlformats.org/officeDocument/2006/bibliography"/>
  </ds:schemaRefs>
</ds:datastoreItem>
</file>

<file path=customXml/itemProps2.xml><?xml version="1.0" encoding="utf-8"?>
<ds:datastoreItem xmlns:ds="http://schemas.openxmlformats.org/officeDocument/2006/customXml" ds:itemID="{D4752AF4-1B9B-4673-996A-2729F142B004}">
  <ds:schemaRefs>
    <ds:schemaRef ds:uri="http://schemas.microsoft.com/sharepoint/v3/contenttype/forms"/>
  </ds:schemaRefs>
</ds:datastoreItem>
</file>

<file path=customXml/itemProps3.xml><?xml version="1.0" encoding="utf-8"?>
<ds:datastoreItem xmlns:ds="http://schemas.openxmlformats.org/officeDocument/2006/customXml" ds:itemID="{DE32ACFA-48CF-4EC4-B176-F833EB610E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6DB49B-8192-4F4B-8C47-A53258394C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Auburn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Nick Miller [STUDENT]</cp:lastModifiedBy>
  <cp:revision>7</cp:revision>
  <cp:lastPrinted>2010-12-08T18:57:00Z</cp:lastPrinted>
  <dcterms:created xsi:type="dcterms:W3CDTF">2025-03-24T17:01:00Z</dcterms:created>
  <dcterms:modified xsi:type="dcterms:W3CDTF">2025-03-30T21:03:46Z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